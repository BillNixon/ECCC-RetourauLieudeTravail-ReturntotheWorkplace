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034DA" w14:textId="4EF697CB" w:rsidR="00026439" w:rsidRDefault="00026439" w:rsidP="36DCBC3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7996A6EA" w14:textId="3B5188E7" w:rsidR="0046237F" w:rsidRPr="0046237F" w:rsidRDefault="0046237F" w:rsidP="00F032FF">
      <w:pPr>
        <w:pStyle w:val="Heading3"/>
        <w:rPr>
          <w:rFonts w:eastAsia="Times New Roman"/>
          <w:lang w:val="en-US" w:eastAsia="en-CA"/>
        </w:rPr>
      </w:pPr>
      <w:r w:rsidRPr="0046237F">
        <w:rPr>
          <w:rFonts w:eastAsia="Times New Roman"/>
          <w:lang w:val="en-US" w:eastAsia="en-CA"/>
        </w:rPr>
        <w:t>Goal</w:t>
      </w:r>
    </w:p>
    <w:p w14:paraId="5220D5E5" w14:textId="53E339A5" w:rsidR="0046237F" w:rsidRDefault="00BA3111" w:rsidP="0046237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Enable</w:t>
      </w:r>
      <w:r w:rsidRPr="0046237F">
        <w:rPr>
          <w:rFonts w:ascii="Calibri" w:eastAsia="Times New Roman" w:hAnsi="Calibri" w:cs="Calibri"/>
          <w:lang w:val="en-US" w:eastAsia="en-CA"/>
        </w:rPr>
        <w:t xml:space="preserve"> </w:t>
      </w:r>
      <w:r w:rsidR="2F0C5C17" w:rsidRPr="0CF9E527">
        <w:rPr>
          <w:rFonts w:ascii="Calibri" w:eastAsia="Times New Roman" w:hAnsi="Calibri" w:cs="Calibri"/>
          <w:lang w:val="en-US" w:eastAsia="en-CA"/>
        </w:rPr>
        <w:t xml:space="preserve">a </w:t>
      </w:r>
      <w:r w:rsidR="1B04F797" w:rsidRPr="0CF9E527">
        <w:rPr>
          <w:rFonts w:ascii="Calibri" w:eastAsia="Times New Roman" w:hAnsi="Calibri" w:cs="Calibri"/>
          <w:lang w:val="en-US" w:eastAsia="en-CA"/>
        </w:rPr>
        <w:t>s</w:t>
      </w:r>
      <w:r w:rsidR="0046237F" w:rsidRPr="0CF9E527">
        <w:rPr>
          <w:rFonts w:ascii="Calibri" w:eastAsia="Times New Roman" w:hAnsi="Calibri" w:cs="Calibri"/>
          <w:lang w:val="en-US" w:eastAsia="en-CA"/>
        </w:rPr>
        <w:t xml:space="preserve">afe </w:t>
      </w:r>
      <w:r w:rsidR="4FABE8E9" w:rsidRPr="0CF9E527">
        <w:rPr>
          <w:rFonts w:ascii="Calibri" w:eastAsia="Times New Roman" w:hAnsi="Calibri" w:cs="Calibri"/>
          <w:lang w:val="en-US" w:eastAsia="en-CA"/>
        </w:rPr>
        <w:t>and</w:t>
      </w:r>
      <w:r w:rsidR="0046237F" w:rsidRPr="0046237F">
        <w:rPr>
          <w:rFonts w:ascii="Calibri" w:eastAsia="Times New Roman" w:hAnsi="Calibri" w:cs="Calibri"/>
          <w:lang w:val="en-US" w:eastAsia="en-CA"/>
        </w:rPr>
        <w:t xml:space="preserve"> organized return to </w:t>
      </w:r>
      <w:r w:rsidR="20E6B43B" w:rsidRPr="0CF9E527">
        <w:rPr>
          <w:rFonts w:ascii="Calibri" w:eastAsia="Times New Roman" w:hAnsi="Calibri" w:cs="Calibri"/>
          <w:lang w:val="en-US" w:eastAsia="en-CA"/>
        </w:rPr>
        <w:t xml:space="preserve">the </w:t>
      </w:r>
      <w:r w:rsidR="003E56EE" w:rsidRPr="0046237F">
        <w:rPr>
          <w:rFonts w:ascii="Calibri" w:eastAsia="Times New Roman" w:hAnsi="Calibri" w:cs="Calibri"/>
          <w:lang w:val="en-US" w:eastAsia="en-CA"/>
        </w:rPr>
        <w:t>workplace</w:t>
      </w:r>
      <w:r w:rsidR="0057510A">
        <w:rPr>
          <w:rFonts w:ascii="Calibri" w:eastAsia="Times New Roman" w:hAnsi="Calibri" w:cs="Calibri"/>
          <w:lang w:val="en-US" w:eastAsia="en-CA"/>
        </w:rPr>
        <w:t xml:space="preserve"> </w:t>
      </w:r>
    </w:p>
    <w:p w14:paraId="0E7FB6F9" w14:textId="5538B2E9" w:rsidR="00711195" w:rsidRDefault="00711195" w:rsidP="00CC4425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09103BF1" w14:textId="77777777" w:rsidR="009636B1" w:rsidRPr="009636B1" w:rsidRDefault="009636B1" w:rsidP="00F032FF">
      <w:pPr>
        <w:pStyle w:val="Heading3"/>
        <w:rPr>
          <w:rFonts w:eastAsia="Times New Roman"/>
          <w:lang w:val="en-US" w:eastAsia="en-CA"/>
        </w:rPr>
      </w:pPr>
      <w:r w:rsidRPr="009636B1">
        <w:rPr>
          <w:rFonts w:eastAsia="Times New Roman"/>
          <w:lang w:val="en-US" w:eastAsia="en-CA"/>
        </w:rPr>
        <w:t>Objectives</w:t>
      </w:r>
    </w:p>
    <w:p w14:paraId="57769139" w14:textId="0AEF46BC" w:rsidR="009636B1" w:rsidRDefault="096BF05B" w:rsidP="009636B1">
      <w:pPr>
        <w:pStyle w:val="ListParagraph"/>
        <w:numPr>
          <w:ilvl w:val="0"/>
          <w:numId w:val="19"/>
        </w:numPr>
        <w:rPr>
          <w:rFonts w:ascii="Calibri" w:eastAsia="Times New Roman" w:hAnsi="Calibri" w:cs="Calibri"/>
          <w:lang w:val="en-US" w:eastAsia="en-CA"/>
        </w:rPr>
      </w:pPr>
      <w:r w:rsidRPr="0CF9E527">
        <w:rPr>
          <w:rFonts w:ascii="Calibri" w:eastAsia="Times New Roman" w:hAnsi="Calibri" w:cs="Calibri"/>
          <w:lang w:val="en-US" w:eastAsia="en-CA"/>
        </w:rPr>
        <w:t>M</w:t>
      </w:r>
      <w:r w:rsidR="009636B1" w:rsidRPr="0CF9E527">
        <w:rPr>
          <w:rFonts w:ascii="Calibri" w:eastAsia="Times New Roman" w:hAnsi="Calibri" w:cs="Calibri"/>
          <w:lang w:val="en-US" w:eastAsia="en-CA"/>
        </w:rPr>
        <w:t xml:space="preserve">onitor </w:t>
      </w:r>
      <w:r w:rsidR="50A237BE" w:rsidRPr="0CF9E527">
        <w:rPr>
          <w:rFonts w:ascii="Calibri" w:eastAsia="Times New Roman" w:hAnsi="Calibri" w:cs="Calibri"/>
          <w:lang w:val="en-US" w:eastAsia="en-CA"/>
        </w:rPr>
        <w:t xml:space="preserve">and manage </w:t>
      </w:r>
      <w:r w:rsidR="009636B1" w:rsidRPr="0CF9E527">
        <w:rPr>
          <w:rFonts w:ascii="Calibri" w:eastAsia="Times New Roman" w:hAnsi="Calibri" w:cs="Calibri"/>
          <w:lang w:val="en-US" w:eastAsia="en-CA"/>
        </w:rPr>
        <w:t>capacity at building</w:t>
      </w:r>
      <w:r w:rsidR="3CA6B992" w:rsidRPr="0CF9E527">
        <w:rPr>
          <w:rFonts w:ascii="Calibri" w:eastAsia="Times New Roman" w:hAnsi="Calibri" w:cs="Calibri"/>
          <w:lang w:val="en-US" w:eastAsia="en-CA"/>
        </w:rPr>
        <w:t>s</w:t>
      </w:r>
      <w:r w:rsidR="009636B1" w:rsidRPr="0CF9E527">
        <w:rPr>
          <w:rFonts w:ascii="Calibri" w:eastAsia="Times New Roman" w:hAnsi="Calibri" w:cs="Calibri"/>
          <w:lang w:val="en-US" w:eastAsia="en-CA"/>
        </w:rPr>
        <w:t xml:space="preserve"> </w:t>
      </w:r>
      <w:r w:rsidR="00F032FF">
        <w:rPr>
          <w:rFonts w:ascii="Calibri" w:eastAsia="Times New Roman" w:hAnsi="Calibri" w:cs="Calibri"/>
          <w:lang w:val="en-US" w:eastAsia="en-CA"/>
        </w:rPr>
        <w:t>occupied by ECCC personnel</w:t>
      </w:r>
    </w:p>
    <w:p w14:paraId="7AAE2F70" w14:textId="48D83369" w:rsidR="009636B1" w:rsidRDefault="009636B1" w:rsidP="009636B1">
      <w:pPr>
        <w:pStyle w:val="ListParagraph"/>
        <w:numPr>
          <w:ilvl w:val="0"/>
          <w:numId w:val="19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2AEDF27D">
        <w:rPr>
          <w:rFonts w:ascii="Calibri" w:eastAsia="Times New Roman" w:hAnsi="Calibri" w:cs="Calibri"/>
          <w:lang w:val="en-US" w:eastAsia="en-CA"/>
        </w:rPr>
        <w:t xml:space="preserve">Ensure </w:t>
      </w:r>
      <w:r w:rsidR="213DA545" w:rsidRPr="2AEDF27D">
        <w:rPr>
          <w:rFonts w:ascii="Calibri" w:eastAsia="Times New Roman" w:hAnsi="Calibri" w:cs="Calibri"/>
          <w:lang w:val="en-US" w:eastAsia="en-CA"/>
        </w:rPr>
        <w:t>personnel are</w:t>
      </w:r>
      <w:r w:rsidR="4792B79B" w:rsidRPr="2AEDF27D">
        <w:rPr>
          <w:rFonts w:ascii="Calibri" w:eastAsia="Times New Roman" w:hAnsi="Calibri" w:cs="Calibri"/>
          <w:lang w:val="en-US" w:eastAsia="en-CA"/>
        </w:rPr>
        <w:t xml:space="preserve"> accessing </w:t>
      </w:r>
      <w:r w:rsidRPr="2AEDF27D">
        <w:rPr>
          <w:rFonts w:ascii="Calibri" w:eastAsia="Times New Roman" w:hAnsi="Calibri" w:cs="Calibri"/>
          <w:lang w:val="en-US" w:eastAsia="en-CA"/>
        </w:rPr>
        <w:t xml:space="preserve">buildings occupied by ECCC staff </w:t>
      </w:r>
      <w:r w:rsidR="01478F59" w:rsidRPr="2AEDF27D">
        <w:rPr>
          <w:rFonts w:ascii="Calibri" w:eastAsia="Times New Roman" w:hAnsi="Calibri" w:cs="Calibri"/>
          <w:lang w:val="en-US" w:eastAsia="en-CA"/>
        </w:rPr>
        <w:t>are safe and healthy</w:t>
      </w:r>
    </w:p>
    <w:p w14:paraId="075EE5EF" w14:textId="7E4F884F" w:rsidR="009636B1" w:rsidRPr="00275983" w:rsidRDefault="009636B1" w:rsidP="009636B1">
      <w:pPr>
        <w:pStyle w:val="ListParagraph"/>
        <w:numPr>
          <w:ilvl w:val="0"/>
          <w:numId w:val="19"/>
        </w:numPr>
        <w:rPr>
          <w:lang w:val="en-US" w:eastAsia="en-CA"/>
        </w:rPr>
      </w:pPr>
      <w:r w:rsidRPr="2AEDF27D">
        <w:rPr>
          <w:lang w:val="en-US" w:eastAsia="en-CA"/>
        </w:rPr>
        <w:t xml:space="preserve">Obtain employee </w:t>
      </w:r>
      <w:r w:rsidR="7EB4F4CC" w:rsidRPr="2AEDF27D">
        <w:rPr>
          <w:lang w:val="en-US" w:eastAsia="en-CA"/>
        </w:rPr>
        <w:t>attestation of</w:t>
      </w:r>
      <w:r w:rsidR="441A05E9" w:rsidRPr="2AEDF27D">
        <w:rPr>
          <w:lang w:val="en-US" w:eastAsia="en-CA"/>
        </w:rPr>
        <w:t xml:space="preserve"> their good health w</w:t>
      </w:r>
      <w:r w:rsidR="652F8F06" w:rsidRPr="2AEDF27D">
        <w:rPr>
          <w:lang w:val="en-US" w:eastAsia="en-CA"/>
        </w:rPr>
        <w:t xml:space="preserve">ith </w:t>
      </w:r>
      <w:r w:rsidR="441A05E9" w:rsidRPr="2AEDF27D">
        <w:rPr>
          <w:lang w:val="en-US" w:eastAsia="en-CA"/>
        </w:rPr>
        <w:t>r</w:t>
      </w:r>
      <w:r w:rsidR="06F36200" w:rsidRPr="2AEDF27D">
        <w:rPr>
          <w:lang w:val="en-US" w:eastAsia="en-CA"/>
        </w:rPr>
        <w:t>egards</w:t>
      </w:r>
      <w:r w:rsidR="441A05E9" w:rsidRPr="2AEDF27D">
        <w:rPr>
          <w:lang w:val="en-US" w:eastAsia="en-CA"/>
        </w:rPr>
        <w:t xml:space="preserve"> to COVID symptoms</w:t>
      </w:r>
      <w:r w:rsidRPr="2AEDF27D">
        <w:rPr>
          <w:lang w:val="en-US" w:eastAsia="en-CA"/>
        </w:rPr>
        <w:t xml:space="preserve"> </w:t>
      </w:r>
    </w:p>
    <w:p w14:paraId="023FD394" w14:textId="2240337A" w:rsidR="0046237F" w:rsidRPr="0046237F" w:rsidRDefault="00905D67" w:rsidP="00F032FF">
      <w:pPr>
        <w:pStyle w:val="Heading3"/>
        <w:rPr>
          <w:rFonts w:eastAsia="Times New Roman"/>
          <w:lang w:val="en-US" w:eastAsia="en-CA"/>
        </w:rPr>
      </w:pPr>
      <w:r>
        <w:rPr>
          <w:rFonts w:eastAsia="Times New Roman"/>
          <w:lang w:val="en-US" w:eastAsia="en-CA"/>
        </w:rPr>
        <w:t xml:space="preserve">Scope </w:t>
      </w:r>
    </w:p>
    <w:p w14:paraId="5DAA69CA" w14:textId="64A9356B" w:rsidR="009311DD" w:rsidRPr="00B37916" w:rsidRDefault="0EE445CF" w:rsidP="009311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50A3F43B">
        <w:rPr>
          <w:rFonts w:ascii="Calibri" w:eastAsia="Times New Roman" w:hAnsi="Calibri" w:cs="Calibri"/>
          <w:lang w:val="en-US" w:eastAsia="en-CA"/>
        </w:rPr>
        <w:t>Allocate and e</w:t>
      </w:r>
      <w:r w:rsidR="009311DD" w:rsidRPr="50A3F43B">
        <w:rPr>
          <w:rFonts w:ascii="Calibri" w:eastAsia="Times New Roman" w:hAnsi="Calibri" w:cs="Calibri"/>
          <w:lang w:val="en-US" w:eastAsia="en-CA"/>
        </w:rPr>
        <w:t xml:space="preserve">nforce capacity limitations </w:t>
      </w:r>
      <w:r w:rsidR="0057510A">
        <w:rPr>
          <w:rFonts w:ascii="Calibri" w:eastAsia="Times New Roman" w:hAnsi="Calibri" w:cs="Calibri"/>
          <w:lang w:val="en-US" w:eastAsia="en-CA"/>
        </w:rPr>
        <w:t>per building and per floor</w:t>
      </w:r>
    </w:p>
    <w:p w14:paraId="01F0EF5E" w14:textId="7A4421BB" w:rsidR="009311DD" w:rsidRDefault="474931D2">
      <w:pPr>
        <w:numPr>
          <w:ilvl w:val="0"/>
          <w:numId w:val="4"/>
        </w:num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  <w:r w:rsidRPr="2AEDF27D">
        <w:rPr>
          <w:rFonts w:ascii="Calibri" w:eastAsia="Times New Roman" w:hAnsi="Calibri" w:cs="Calibri"/>
          <w:lang w:val="en-US" w:eastAsia="en-CA"/>
        </w:rPr>
        <w:t>Allow bo</w:t>
      </w:r>
      <w:r w:rsidR="00475B7E">
        <w:rPr>
          <w:rFonts w:ascii="Calibri" w:eastAsia="Times New Roman" w:hAnsi="Calibri" w:cs="Calibri"/>
          <w:lang w:val="en-US" w:eastAsia="en-CA"/>
        </w:rPr>
        <w:t>oking of time slots by personnel</w:t>
      </w:r>
      <w:r w:rsidRPr="2AEDF27D">
        <w:rPr>
          <w:rFonts w:ascii="Calibri" w:eastAsia="Times New Roman" w:hAnsi="Calibri" w:cs="Calibri"/>
          <w:lang w:val="en-US" w:eastAsia="en-CA"/>
        </w:rPr>
        <w:t xml:space="preserve"> to access </w:t>
      </w:r>
      <w:r w:rsidR="60F128C6" w:rsidRPr="2AEDF27D">
        <w:rPr>
          <w:rFonts w:ascii="Calibri" w:eastAsia="Times New Roman" w:hAnsi="Calibri" w:cs="Calibri"/>
          <w:lang w:val="en-US" w:eastAsia="en-CA"/>
        </w:rPr>
        <w:t xml:space="preserve">buildings occupied by </w:t>
      </w:r>
      <w:r w:rsidRPr="2AEDF27D">
        <w:rPr>
          <w:rFonts w:ascii="Calibri" w:eastAsia="Times New Roman" w:hAnsi="Calibri" w:cs="Calibri"/>
          <w:lang w:val="en-US" w:eastAsia="en-CA"/>
        </w:rPr>
        <w:t xml:space="preserve">ECCC </w:t>
      </w:r>
      <w:r w:rsidR="2063F6A4" w:rsidRPr="2AEDF27D">
        <w:rPr>
          <w:rFonts w:ascii="Calibri" w:eastAsia="Times New Roman" w:hAnsi="Calibri" w:cs="Calibri"/>
          <w:lang w:val="en-US" w:eastAsia="en-CA"/>
        </w:rPr>
        <w:t>staff</w:t>
      </w:r>
    </w:p>
    <w:p w14:paraId="43FB0D86" w14:textId="5D05A641" w:rsidR="009311DD" w:rsidRDefault="009311DD" w:rsidP="009311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</w:t>
      </w:r>
      <w:r w:rsidRPr="009311DD">
        <w:rPr>
          <w:rFonts w:ascii="Calibri" w:eastAsia="Times New Roman" w:hAnsi="Calibri" w:cs="Calibri"/>
          <w:lang w:val="en-US" w:eastAsia="en-CA"/>
        </w:rPr>
        <w:t xml:space="preserve">eview </w:t>
      </w:r>
      <w:r>
        <w:rPr>
          <w:rFonts w:ascii="Calibri" w:eastAsia="Times New Roman" w:hAnsi="Calibri" w:cs="Calibri"/>
          <w:lang w:val="en-US" w:eastAsia="en-CA"/>
        </w:rPr>
        <w:t xml:space="preserve">and approval </w:t>
      </w:r>
      <w:r w:rsidRPr="009311DD">
        <w:rPr>
          <w:rFonts w:ascii="Calibri" w:eastAsia="Times New Roman" w:hAnsi="Calibri" w:cs="Calibri"/>
          <w:lang w:val="en-US" w:eastAsia="en-CA"/>
        </w:rPr>
        <w:t xml:space="preserve">of </w:t>
      </w:r>
      <w:r w:rsidR="00F304C3">
        <w:rPr>
          <w:rFonts w:ascii="Calibri" w:eastAsia="Times New Roman" w:hAnsi="Calibri" w:cs="Calibri"/>
          <w:lang w:val="en-US" w:eastAsia="en-CA"/>
        </w:rPr>
        <w:t>access</w:t>
      </w:r>
      <w:r w:rsidRPr="009311DD">
        <w:rPr>
          <w:rFonts w:ascii="Calibri" w:eastAsia="Times New Roman" w:hAnsi="Calibri" w:cs="Calibri"/>
          <w:lang w:val="en-US" w:eastAsia="en-CA"/>
        </w:rPr>
        <w:t xml:space="preserve"> requests by accountable managers </w:t>
      </w:r>
    </w:p>
    <w:p w14:paraId="647D2EA1" w14:textId="7550F861" w:rsidR="009311DD" w:rsidRPr="009311DD" w:rsidRDefault="009311DD" w:rsidP="009311D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9311DD">
        <w:rPr>
          <w:rFonts w:ascii="Calibri" w:eastAsia="Times New Roman" w:hAnsi="Calibri" w:cs="Calibri"/>
          <w:lang w:val="en-US" w:eastAsia="en-CA"/>
        </w:rPr>
        <w:t xml:space="preserve">Allow managers to </w:t>
      </w:r>
      <w:r w:rsidR="00F304C3">
        <w:rPr>
          <w:rFonts w:ascii="Calibri" w:eastAsia="Times New Roman" w:hAnsi="Calibri" w:cs="Calibri"/>
          <w:lang w:val="en-US" w:eastAsia="en-CA"/>
        </w:rPr>
        <w:t xml:space="preserve">view </w:t>
      </w:r>
      <w:r w:rsidRPr="009311DD">
        <w:rPr>
          <w:rFonts w:ascii="Calibri" w:eastAsia="Times New Roman" w:hAnsi="Calibri" w:cs="Calibri"/>
          <w:lang w:val="en-US" w:eastAsia="en-CA"/>
        </w:rPr>
        <w:t xml:space="preserve">booked </w:t>
      </w:r>
      <w:r w:rsidR="00F304C3">
        <w:rPr>
          <w:rFonts w:ascii="Calibri" w:eastAsia="Times New Roman" w:hAnsi="Calibri" w:cs="Calibri"/>
          <w:lang w:val="en-US" w:eastAsia="en-CA"/>
        </w:rPr>
        <w:t xml:space="preserve">capacity </w:t>
      </w:r>
      <w:r w:rsidRPr="009311DD">
        <w:rPr>
          <w:rFonts w:ascii="Calibri" w:eastAsia="Times New Roman" w:hAnsi="Calibri" w:cs="Calibri"/>
          <w:lang w:val="en-US" w:eastAsia="en-CA"/>
        </w:rPr>
        <w:t>to a building by date/time</w:t>
      </w:r>
    </w:p>
    <w:p w14:paraId="23974400" w14:textId="4C8674D1" w:rsidR="5E14F095" w:rsidRPr="00475B7E" w:rsidRDefault="5E14F095" w:rsidP="0CF9E527">
      <w:pPr>
        <w:numPr>
          <w:ilvl w:val="0"/>
          <w:numId w:val="4"/>
        </w:numPr>
        <w:spacing w:after="0" w:line="240" w:lineRule="auto"/>
        <w:ind w:left="540"/>
        <w:rPr>
          <w:lang w:val="en-US" w:eastAsia="en-CA"/>
        </w:rPr>
      </w:pPr>
      <w:r w:rsidRPr="0CF9E527">
        <w:rPr>
          <w:rFonts w:ascii="Calibri" w:eastAsia="Times New Roman" w:hAnsi="Calibri" w:cs="Calibri"/>
          <w:lang w:val="en-US" w:eastAsia="en-CA"/>
        </w:rPr>
        <w:t>Ensure</w:t>
      </w:r>
      <w:r w:rsidR="0098327F">
        <w:rPr>
          <w:rFonts w:ascii="Calibri" w:eastAsia="Times New Roman" w:hAnsi="Calibri" w:cs="Calibri"/>
          <w:lang w:val="en-US" w:eastAsia="en-CA"/>
        </w:rPr>
        <w:t xml:space="preserve"> attestation of</w:t>
      </w:r>
      <w:r w:rsidR="00F304C3">
        <w:rPr>
          <w:rFonts w:ascii="Calibri" w:eastAsia="Times New Roman" w:hAnsi="Calibri" w:cs="Calibri"/>
          <w:lang w:val="en-US" w:eastAsia="en-CA"/>
        </w:rPr>
        <w:t xml:space="preserve"> </w:t>
      </w:r>
      <w:del w:id="0" w:author="Wijayawardhana,Dhammika [Ontario]" w:date="2020-08-19T15:08:00Z">
        <w:r w:rsidR="00F304C3" w:rsidDel="00F304C3">
          <w:rPr>
            <w:rFonts w:ascii="Calibri" w:eastAsia="Times New Roman" w:hAnsi="Calibri" w:cs="Calibri"/>
            <w:lang w:val="en-US" w:eastAsia="en-CA"/>
          </w:rPr>
          <w:delText xml:space="preserve">staff </w:delText>
        </w:r>
      </w:del>
      <w:r w:rsidR="00F304C3">
        <w:rPr>
          <w:rFonts w:ascii="Calibri" w:eastAsia="Times New Roman" w:hAnsi="Calibri" w:cs="Calibri"/>
          <w:lang w:val="en-US" w:eastAsia="en-CA"/>
        </w:rPr>
        <w:t>personnel</w:t>
      </w:r>
      <w:r w:rsidRPr="0CF9E527">
        <w:rPr>
          <w:rFonts w:ascii="Calibri" w:eastAsia="Times New Roman" w:hAnsi="Calibri" w:cs="Calibri"/>
          <w:lang w:val="en-US" w:eastAsia="en-CA"/>
        </w:rPr>
        <w:t xml:space="preserve"> </w:t>
      </w:r>
      <w:r w:rsidR="0098327F">
        <w:rPr>
          <w:rFonts w:ascii="Calibri" w:eastAsia="Times New Roman" w:hAnsi="Calibri" w:cs="Calibri"/>
          <w:lang w:val="en-US" w:eastAsia="en-CA"/>
        </w:rPr>
        <w:t xml:space="preserve">that they are </w:t>
      </w:r>
      <w:r w:rsidRPr="0CF9E527">
        <w:rPr>
          <w:rFonts w:ascii="Calibri" w:eastAsia="Times New Roman" w:hAnsi="Calibri" w:cs="Calibri"/>
          <w:lang w:val="en-US" w:eastAsia="en-CA"/>
        </w:rPr>
        <w:t xml:space="preserve"> healthy </w:t>
      </w:r>
      <w:r w:rsidR="2C77A20C" w:rsidRPr="0CF9E527">
        <w:rPr>
          <w:rFonts w:ascii="Calibri" w:eastAsia="Times New Roman" w:hAnsi="Calibri" w:cs="Calibri"/>
          <w:lang w:val="en-US" w:eastAsia="en-CA"/>
        </w:rPr>
        <w:t>before granting access to the</w:t>
      </w:r>
      <w:r w:rsidRPr="0CF9E527">
        <w:rPr>
          <w:rFonts w:ascii="Calibri" w:eastAsia="Times New Roman" w:hAnsi="Calibri" w:cs="Calibri"/>
          <w:lang w:val="en-US" w:eastAsia="en-CA"/>
        </w:rPr>
        <w:t xml:space="preserve"> buildings</w:t>
      </w:r>
    </w:p>
    <w:p w14:paraId="7A50AC1D" w14:textId="7C16CDF5" w:rsidR="00475B7E" w:rsidRDefault="00143E23" w:rsidP="0CF9E527">
      <w:pPr>
        <w:numPr>
          <w:ilvl w:val="0"/>
          <w:numId w:val="4"/>
        </w:numPr>
        <w:spacing w:after="0" w:line="240" w:lineRule="auto"/>
        <w:ind w:left="540"/>
        <w:rPr>
          <w:lang w:val="en-US" w:eastAsia="en-CA"/>
        </w:rPr>
      </w:pPr>
      <w:r>
        <w:rPr>
          <w:lang w:val="en-US" w:eastAsia="en-CA"/>
        </w:rPr>
        <w:t>Provide information to facilitate contact tracing activities</w:t>
      </w:r>
    </w:p>
    <w:p w14:paraId="672A6659" w14:textId="77777777" w:rsidR="006A4C96" w:rsidRDefault="006A4C96" w:rsidP="006A4C96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06FC83A2" w14:textId="33C5837E" w:rsidR="0046237F" w:rsidRPr="0046237F" w:rsidRDefault="0046237F" w:rsidP="00F032FF">
      <w:pPr>
        <w:pStyle w:val="Heading3"/>
        <w:rPr>
          <w:rFonts w:eastAsia="Times New Roman"/>
          <w:lang w:val="en-US" w:eastAsia="en-CA"/>
        </w:rPr>
      </w:pPr>
      <w:r w:rsidRPr="0046237F">
        <w:rPr>
          <w:rFonts w:eastAsia="Times New Roman"/>
          <w:lang w:val="en-US" w:eastAsia="en-CA"/>
        </w:rPr>
        <w:t> </w:t>
      </w:r>
      <w:r w:rsidR="00533D99">
        <w:rPr>
          <w:rFonts w:eastAsia="Times New Roman"/>
          <w:lang w:val="en-US" w:eastAsia="en-CA"/>
        </w:rPr>
        <w:t>Out of S</w:t>
      </w:r>
      <w:r w:rsidRPr="0046237F">
        <w:rPr>
          <w:rFonts w:eastAsia="Times New Roman"/>
          <w:lang w:val="en-US" w:eastAsia="en-CA"/>
        </w:rPr>
        <w:t>cope</w:t>
      </w:r>
    </w:p>
    <w:p w14:paraId="1FC8B7E2" w14:textId="03377F89" w:rsidR="001F113B" w:rsidRDefault="5B66BD29" w:rsidP="2AEDF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eastAsiaTheme="minorEastAsia"/>
          <w:lang w:val="en-US" w:eastAsia="en-CA"/>
        </w:rPr>
      </w:pPr>
      <w:r w:rsidRPr="2AEDF27D">
        <w:rPr>
          <w:rFonts w:ascii="Calibri" w:eastAsia="Times New Roman" w:hAnsi="Calibri" w:cs="Calibri"/>
          <w:lang w:val="en-US" w:eastAsia="en-CA"/>
        </w:rPr>
        <w:t>Scheduling multiple dates (ie. Employee can only request access for one day at a time)</w:t>
      </w:r>
    </w:p>
    <w:p w14:paraId="3E5BCCB8" w14:textId="09941068" w:rsidR="0057510A" w:rsidRDefault="75D5CBE8" w:rsidP="002308D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2AEDF27D">
        <w:rPr>
          <w:rFonts w:ascii="Calibri" w:eastAsia="Times New Roman" w:hAnsi="Calibri" w:cs="Calibri"/>
          <w:lang w:val="en-US" w:eastAsia="en-CA"/>
        </w:rPr>
        <w:t>Reserving workstations or cubicles (capacity capped by floor</w:t>
      </w:r>
      <w:r w:rsidR="00BD6B94">
        <w:rPr>
          <w:rFonts w:ascii="Calibri" w:eastAsia="Times New Roman" w:hAnsi="Calibri" w:cs="Calibri"/>
          <w:lang w:val="en-US" w:eastAsia="en-CA"/>
        </w:rPr>
        <w:t xml:space="preserve"> or </w:t>
      </w:r>
      <w:r w:rsidR="00F032FF">
        <w:rPr>
          <w:rFonts w:ascii="Calibri" w:eastAsia="Times New Roman" w:hAnsi="Calibri" w:cs="Calibri"/>
          <w:lang w:val="en-US" w:eastAsia="en-CA"/>
        </w:rPr>
        <w:t>zone</w:t>
      </w:r>
      <w:r w:rsidR="00BD6B94">
        <w:rPr>
          <w:rFonts w:ascii="Calibri" w:eastAsia="Times New Roman" w:hAnsi="Calibri" w:cs="Calibri"/>
          <w:lang w:val="en-US" w:eastAsia="en-CA"/>
        </w:rPr>
        <w:t xml:space="preserve"> </w:t>
      </w:r>
      <w:r w:rsidR="7A088F80" w:rsidRPr="2AEDF27D">
        <w:rPr>
          <w:rFonts w:ascii="Calibri" w:eastAsia="Times New Roman" w:hAnsi="Calibri" w:cs="Calibri"/>
          <w:lang w:val="en-US" w:eastAsia="en-CA"/>
        </w:rPr>
        <w:t xml:space="preserve"> instead</w:t>
      </w:r>
      <w:r w:rsidRPr="2AEDF27D">
        <w:rPr>
          <w:rFonts w:ascii="Calibri" w:eastAsia="Times New Roman" w:hAnsi="Calibri" w:cs="Calibri"/>
          <w:lang w:val="en-US" w:eastAsia="en-CA"/>
        </w:rPr>
        <w:t>)</w:t>
      </w:r>
    </w:p>
    <w:p w14:paraId="05F1863F" w14:textId="71B15A99" w:rsidR="00E51EA8" w:rsidRDefault="02448A4B" w:rsidP="00E51EA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107B476">
        <w:rPr>
          <w:rFonts w:ascii="Calibri" w:eastAsia="Times New Roman" w:hAnsi="Calibri" w:cs="Calibri"/>
          <w:lang w:val="en-US" w:eastAsia="en-CA"/>
        </w:rPr>
        <w:t xml:space="preserve">Scheduling </w:t>
      </w:r>
      <w:r w:rsidR="6462C87B" w:rsidRPr="0107B476">
        <w:rPr>
          <w:rFonts w:ascii="Calibri" w:eastAsia="Times New Roman" w:hAnsi="Calibri" w:cs="Calibri"/>
          <w:lang w:val="en-US" w:eastAsia="en-CA"/>
        </w:rPr>
        <w:t>common area use (</w:t>
      </w:r>
      <w:r w:rsidRPr="0107B476">
        <w:rPr>
          <w:rFonts w:ascii="Calibri" w:eastAsia="Times New Roman" w:hAnsi="Calibri" w:cs="Calibri"/>
          <w:lang w:val="en-US" w:eastAsia="en-CA"/>
        </w:rPr>
        <w:t>elevator</w:t>
      </w:r>
      <w:r w:rsidR="6462C87B" w:rsidRPr="0107B476">
        <w:rPr>
          <w:rFonts w:ascii="Calibri" w:eastAsia="Times New Roman" w:hAnsi="Calibri" w:cs="Calibri"/>
          <w:lang w:val="en-US" w:eastAsia="en-CA"/>
        </w:rPr>
        <w:t>s, cafeterias, kitchenettes</w:t>
      </w:r>
      <w:r w:rsidR="00BD6B94">
        <w:rPr>
          <w:rFonts w:ascii="Calibri" w:eastAsia="Times New Roman" w:hAnsi="Calibri" w:cs="Calibri"/>
          <w:lang w:val="en-US" w:eastAsia="en-CA"/>
        </w:rPr>
        <w:t>, washrooms</w:t>
      </w:r>
      <w:r w:rsidR="6462C87B" w:rsidRPr="0107B476">
        <w:rPr>
          <w:rFonts w:ascii="Calibri" w:eastAsia="Times New Roman" w:hAnsi="Calibri" w:cs="Calibri"/>
          <w:lang w:val="en-US" w:eastAsia="en-CA"/>
        </w:rPr>
        <w:t>)</w:t>
      </w:r>
    </w:p>
    <w:p w14:paraId="25B7AE65" w14:textId="53402063" w:rsidR="00E51EA8" w:rsidRPr="00E51EA8" w:rsidRDefault="006E6648" w:rsidP="00E51EA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Employee movement within</w:t>
      </w:r>
      <w:r w:rsidR="00641148">
        <w:rPr>
          <w:rFonts w:ascii="Calibri" w:eastAsia="Times New Roman" w:hAnsi="Calibri" w:cs="Calibri"/>
          <w:lang w:val="en-US" w:eastAsia="en-CA"/>
        </w:rPr>
        <w:t xml:space="preserve"> the</w:t>
      </w:r>
      <w:r>
        <w:rPr>
          <w:rFonts w:ascii="Calibri" w:eastAsia="Times New Roman" w:hAnsi="Calibri" w:cs="Calibri"/>
          <w:lang w:val="en-US" w:eastAsia="en-CA"/>
        </w:rPr>
        <w:t xml:space="preserve"> </w:t>
      </w:r>
      <w:r w:rsidR="00E51EA8">
        <w:rPr>
          <w:rFonts w:ascii="Calibri" w:eastAsia="Times New Roman" w:hAnsi="Calibri" w:cs="Calibri"/>
          <w:lang w:val="en-US" w:eastAsia="en-CA"/>
        </w:rPr>
        <w:t>facilit</w:t>
      </w:r>
      <w:r>
        <w:rPr>
          <w:rFonts w:ascii="Calibri" w:eastAsia="Times New Roman" w:hAnsi="Calibri" w:cs="Calibri"/>
          <w:lang w:val="en-US" w:eastAsia="en-CA"/>
        </w:rPr>
        <w:t>ies</w:t>
      </w:r>
    </w:p>
    <w:p w14:paraId="7B0B0498" w14:textId="77777777" w:rsidR="002308D3" w:rsidRPr="002308D3" w:rsidRDefault="002308D3" w:rsidP="002308D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46237F">
        <w:rPr>
          <w:rFonts w:ascii="Calibri" w:eastAsia="Times New Roman" w:hAnsi="Calibri" w:cs="Calibri"/>
          <w:lang w:val="en-US" w:eastAsia="en-CA"/>
        </w:rPr>
        <w:t>Enforcement (honour bound, not to be strictly enforced)</w:t>
      </w:r>
    </w:p>
    <w:p w14:paraId="085129A6" w14:textId="6762159E" w:rsidR="002308D3" w:rsidRDefault="002308D3" w:rsidP="002308D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7FC598F2">
        <w:rPr>
          <w:rFonts w:ascii="Calibri" w:eastAsia="Times New Roman" w:hAnsi="Calibri" w:cs="Calibri"/>
          <w:lang w:val="en-US" w:eastAsia="en-CA"/>
        </w:rPr>
        <w:t>Auditing or reconciliation with commissionaires logs</w:t>
      </w:r>
    </w:p>
    <w:p w14:paraId="5AEE14D2" w14:textId="405B6D4F" w:rsidR="7FC598F2" w:rsidRDefault="7FC598F2" w:rsidP="7FC598F2">
      <w:pPr>
        <w:spacing w:after="0" w:line="240" w:lineRule="auto"/>
        <w:ind w:left="540"/>
        <w:rPr>
          <w:rFonts w:ascii="Calibri" w:eastAsia="Times New Roman" w:hAnsi="Calibri" w:cs="Calibri"/>
          <w:lang w:val="en-US" w:eastAsia="en-CA"/>
        </w:rPr>
      </w:pPr>
    </w:p>
    <w:p w14:paraId="5D4CC455" w14:textId="77777777" w:rsidR="00533D99" w:rsidRDefault="241CEF24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107B476">
        <w:rPr>
          <w:rFonts w:ascii="Calibri" w:eastAsia="Times New Roman" w:hAnsi="Calibri" w:cs="Calibri"/>
          <w:lang w:val="en-US" w:eastAsia="en-CA"/>
        </w:rPr>
        <w:t xml:space="preserve"> </w:t>
      </w:r>
    </w:p>
    <w:p w14:paraId="60197F37" w14:textId="3B523F22" w:rsidR="241CEF24" w:rsidRPr="00533D99" w:rsidRDefault="6B333BBB" w:rsidP="00F032FF">
      <w:pPr>
        <w:pStyle w:val="Heading3"/>
        <w:rPr>
          <w:rFonts w:eastAsia="Times New Roman"/>
          <w:lang w:val="en-US" w:eastAsia="en-CA"/>
        </w:rPr>
      </w:pPr>
      <w:r w:rsidRPr="00533D99">
        <w:rPr>
          <w:rFonts w:eastAsia="Times New Roman"/>
          <w:lang w:val="en-US" w:eastAsia="en-CA"/>
        </w:rPr>
        <w:t>Stakeholders</w:t>
      </w:r>
    </w:p>
    <w:p w14:paraId="1CBF0337" w14:textId="317DA80C" w:rsidR="00BF3E34" w:rsidRDefault="00BF3E34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00DE9178" w14:textId="61DA0D69" w:rsidR="00BF3E34" w:rsidRDefault="00BF3E34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05415C66" w14:textId="5163C57B" w:rsidR="00D327E1" w:rsidRDefault="00D327E1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commentRangeStart w:id="1"/>
      <w:r>
        <w:rPr>
          <w:rFonts w:ascii="Calibri" w:eastAsia="Times New Roman" w:hAnsi="Calibri" w:cs="Calibri"/>
          <w:noProof/>
          <w:lang w:eastAsia="en-CA"/>
        </w:rPr>
        <w:lastRenderedPageBreak/>
        <w:drawing>
          <wp:inline distT="0" distB="0" distL="0" distR="0" wp14:anchorId="7B9BEC8D" wp14:editId="6B9EE483">
            <wp:extent cx="4237892" cy="31360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keholder map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720" cy="314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CommentReference"/>
        </w:rPr>
        <w:commentReference w:id="1"/>
      </w:r>
    </w:p>
    <w:p w14:paraId="32D0CBC6" w14:textId="793F8D28" w:rsidR="00BF3E34" w:rsidRDefault="00BF3E34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161728FA" w14:textId="77777777" w:rsidR="00BF3E34" w:rsidRDefault="00BF3E34" w:rsidP="00D72AC3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tbl>
      <w:tblPr>
        <w:tblStyle w:val="TableGrid"/>
        <w:tblW w:w="8101" w:type="dxa"/>
        <w:tblInd w:w="108" w:type="dxa"/>
        <w:tblLook w:val="04A0" w:firstRow="1" w:lastRow="0" w:firstColumn="1" w:lastColumn="0" w:noHBand="0" w:noVBand="1"/>
      </w:tblPr>
      <w:tblGrid>
        <w:gridCol w:w="1872"/>
        <w:gridCol w:w="3627"/>
        <w:gridCol w:w="2602"/>
      </w:tblGrid>
      <w:tr w:rsidR="002C50FD" w:rsidRPr="00697197" w14:paraId="7B073F4D" w14:textId="77777777" w:rsidTr="00A471BD">
        <w:tc>
          <w:tcPr>
            <w:tcW w:w="1872" w:type="dxa"/>
            <w:shd w:val="clear" w:color="auto" w:fill="C5E0B3" w:themeFill="accent6" w:themeFillTint="66"/>
          </w:tcPr>
          <w:p w14:paraId="6A46E3D6" w14:textId="77777777" w:rsidR="002C50FD" w:rsidRPr="00697197" w:rsidRDefault="002C50FD" w:rsidP="002C50FD">
            <w:pPr>
              <w:jc w:val="center"/>
              <w:rPr>
                <w:rFonts w:cstheme="minorHAnsi"/>
              </w:rPr>
            </w:pPr>
            <w:r w:rsidRPr="00697197">
              <w:rPr>
                <w:rFonts w:cstheme="minorHAnsi"/>
              </w:rPr>
              <w:t>Stakeholder</w:t>
            </w:r>
          </w:p>
        </w:tc>
        <w:tc>
          <w:tcPr>
            <w:tcW w:w="3627" w:type="dxa"/>
            <w:shd w:val="clear" w:color="auto" w:fill="C5E0B3" w:themeFill="accent6" w:themeFillTint="66"/>
          </w:tcPr>
          <w:p w14:paraId="34772121" w14:textId="199116F3" w:rsidR="002C50FD" w:rsidRPr="00697197" w:rsidRDefault="002C50FD" w:rsidP="002C50FD">
            <w:pPr>
              <w:jc w:val="center"/>
              <w:rPr>
                <w:rFonts w:cstheme="minorHAnsi"/>
              </w:rPr>
            </w:pPr>
            <w:r w:rsidRPr="00697197">
              <w:rPr>
                <w:rFonts w:cstheme="minorHAnsi"/>
              </w:rPr>
              <w:t>Name</w:t>
            </w:r>
            <w:r w:rsidR="002A35A8">
              <w:rPr>
                <w:rFonts w:cstheme="minorHAnsi"/>
              </w:rPr>
              <w:t>s</w:t>
            </w:r>
          </w:p>
        </w:tc>
        <w:tc>
          <w:tcPr>
            <w:tcW w:w="2602" w:type="dxa"/>
            <w:shd w:val="clear" w:color="auto" w:fill="C5E0B3" w:themeFill="accent6" w:themeFillTint="66"/>
          </w:tcPr>
          <w:p w14:paraId="3C9F6BDF" w14:textId="2C113CCB" w:rsidR="002C50FD" w:rsidRPr="00697197" w:rsidRDefault="002C50FD" w:rsidP="002C50FD">
            <w:pPr>
              <w:jc w:val="center"/>
              <w:rPr>
                <w:rFonts w:cstheme="minorHAnsi"/>
              </w:rPr>
            </w:pPr>
            <w:r w:rsidRPr="00697197">
              <w:rPr>
                <w:rFonts w:cstheme="minorHAnsi"/>
              </w:rPr>
              <w:t>Role</w:t>
            </w:r>
          </w:p>
        </w:tc>
      </w:tr>
      <w:tr w:rsidR="002C50FD" w:rsidRPr="00BA41C4" w14:paraId="0587012C" w14:textId="77777777" w:rsidTr="00A471BD">
        <w:tc>
          <w:tcPr>
            <w:tcW w:w="1872" w:type="dxa"/>
          </w:tcPr>
          <w:p w14:paraId="0A260F1A" w14:textId="385A0E26" w:rsidR="002C50FD" w:rsidRPr="00697197" w:rsidRDefault="00252F4A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IM/IT </w:t>
            </w:r>
            <w:r w:rsidR="002C50FD">
              <w:rPr>
                <w:rFonts w:cstheme="minorHAnsi"/>
              </w:rPr>
              <w:t>Core Project Team</w:t>
            </w:r>
          </w:p>
        </w:tc>
        <w:tc>
          <w:tcPr>
            <w:tcW w:w="3627" w:type="dxa"/>
          </w:tcPr>
          <w:p w14:paraId="1BFC450C" w14:textId="4DDAAC1F" w:rsidR="002C50FD" w:rsidRDefault="008D2641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Robin Coates (</w:t>
            </w:r>
            <w:r w:rsidR="00CD032F">
              <w:rPr>
                <w:rFonts w:cstheme="minorHAnsi"/>
                <w:i/>
                <w:iCs/>
              </w:rPr>
              <w:t xml:space="preserve">IT </w:t>
            </w:r>
            <w:r>
              <w:rPr>
                <w:rFonts w:cstheme="minorHAnsi"/>
                <w:i/>
                <w:iCs/>
              </w:rPr>
              <w:t>Project Manager</w:t>
            </w:r>
            <w:r w:rsidR="002C50FD">
              <w:rPr>
                <w:rFonts w:cstheme="minorHAnsi"/>
                <w:i/>
                <w:iCs/>
              </w:rPr>
              <w:t>)</w:t>
            </w:r>
          </w:p>
          <w:p w14:paraId="57DBDA6C" w14:textId="228E301D" w:rsidR="002C50FD" w:rsidRPr="009D5BF6" w:rsidRDefault="002C50FD" w:rsidP="002C50FD">
            <w:pPr>
              <w:rPr>
                <w:rFonts w:cstheme="minorHAnsi"/>
                <w:i/>
                <w:iCs/>
                <w:lang w:val="fr-FR"/>
              </w:rPr>
            </w:pPr>
            <w:r w:rsidRPr="009D5BF6">
              <w:rPr>
                <w:rFonts w:cstheme="minorHAnsi"/>
                <w:i/>
                <w:iCs/>
                <w:lang w:val="fr-FR"/>
              </w:rPr>
              <w:t>Angela Miller (</w:t>
            </w:r>
            <w:r w:rsidR="008D2641" w:rsidRPr="009D5BF6">
              <w:rPr>
                <w:rFonts w:cstheme="minorHAnsi"/>
                <w:i/>
                <w:iCs/>
                <w:lang w:val="fr-FR"/>
              </w:rPr>
              <w:t xml:space="preserve">IM - </w:t>
            </w:r>
            <w:r w:rsidRPr="009D5BF6">
              <w:rPr>
                <w:rFonts w:cstheme="minorHAnsi"/>
                <w:i/>
                <w:iCs/>
                <w:lang w:val="fr-FR"/>
              </w:rPr>
              <w:t>EC</w:t>
            </w:r>
            <w:r w:rsidR="008D2641" w:rsidRPr="009D5BF6">
              <w:rPr>
                <w:rFonts w:cstheme="minorHAnsi"/>
                <w:i/>
                <w:iCs/>
                <w:lang w:val="fr-FR"/>
              </w:rPr>
              <w:t>3</w:t>
            </w:r>
            <w:r w:rsidRPr="009D5BF6">
              <w:rPr>
                <w:rFonts w:cstheme="minorHAnsi"/>
                <w:i/>
                <w:iCs/>
                <w:lang w:val="fr-FR"/>
              </w:rPr>
              <w:t>)</w:t>
            </w:r>
          </w:p>
          <w:p w14:paraId="1BB0C38A" w14:textId="77777777" w:rsidR="002C50FD" w:rsidRPr="009D5BF6" w:rsidRDefault="002C50FD" w:rsidP="002C50FD">
            <w:pPr>
              <w:rPr>
                <w:rFonts w:cstheme="minorHAnsi"/>
                <w:i/>
                <w:iCs/>
                <w:lang w:val="fr-FR"/>
              </w:rPr>
            </w:pPr>
            <w:r w:rsidRPr="009D5BF6">
              <w:rPr>
                <w:rFonts w:cstheme="minorHAnsi"/>
                <w:i/>
                <w:iCs/>
                <w:lang w:val="fr-FR"/>
              </w:rPr>
              <w:t>Pete Saddler (SSC Liasion)</w:t>
            </w:r>
          </w:p>
          <w:p w14:paraId="3E754B56" w14:textId="50570D86" w:rsidR="002C50FD" w:rsidRPr="009D5BF6" w:rsidRDefault="002C50FD" w:rsidP="002C50FD">
            <w:pPr>
              <w:rPr>
                <w:rFonts w:cstheme="minorHAnsi"/>
                <w:i/>
                <w:iCs/>
                <w:lang w:val="fr-FR"/>
              </w:rPr>
            </w:pPr>
            <w:r w:rsidRPr="009D5BF6">
              <w:rPr>
                <w:rFonts w:cstheme="minorHAnsi"/>
                <w:i/>
                <w:iCs/>
                <w:lang w:val="fr-FR"/>
              </w:rPr>
              <w:t>Ryan Heffron (BASD)</w:t>
            </w:r>
          </w:p>
          <w:p w14:paraId="6758A340" w14:textId="52F6218D" w:rsidR="002C50FD" w:rsidRPr="009D5BF6" w:rsidRDefault="002C50FD" w:rsidP="002C50FD">
            <w:pPr>
              <w:rPr>
                <w:rFonts w:cstheme="minorHAnsi"/>
                <w:i/>
                <w:iCs/>
                <w:lang w:val="fr-FR"/>
              </w:rPr>
            </w:pPr>
            <w:r w:rsidRPr="009D5BF6">
              <w:rPr>
                <w:rFonts w:cstheme="minorHAnsi"/>
                <w:i/>
                <w:iCs/>
                <w:lang w:val="fr-FR"/>
              </w:rPr>
              <w:t>Brigitte Lachance (Cloud Services)</w:t>
            </w:r>
          </w:p>
          <w:p w14:paraId="4771F98F" w14:textId="1FC53BA6" w:rsidR="008D2641" w:rsidRPr="00BA41C4" w:rsidRDefault="008D2641" w:rsidP="002C50FD">
            <w:pPr>
              <w:rPr>
                <w:rFonts w:cstheme="minorHAnsi"/>
                <w:i/>
                <w:iCs/>
              </w:rPr>
            </w:pPr>
            <w:r w:rsidRPr="00BA41C4">
              <w:rPr>
                <w:rFonts w:cstheme="minorHAnsi"/>
                <w:i/>
                <w:iCs/>
              </w:rPr>
              <w:t>Bill Nixon (BASD)</w:t>
            </w:r>
          </w:p>
          <w:p w14:paraId="6C8E1F53" w14:textId="275745D4" w:rsidR="008D2641" w:rsidRDefault="008D2641" w:rsidP="002C50FD">
            <w:pPr>
              <w:rPr>
                <w:rFonts w:cstheme="minorHAnsi"/>
                <w:i/>
                <w:iCs/>
              </w:rPr>
            </w:pPr>
            <w:r w:rsidRPr="00BA41C4">
              <w:rPr>
                <w:rFonts w:cstheme="minorHAnsi"/>
                <w:i/>
                <w:iCs/>
              </w:rPr>
              <w:t>Keith Young(</w:t>
            </w:r>
            <w:r>
              <w:rPr>
                <w:rFonts w:cstheme="minorHAnsi"/>
                <w:i/>
                <w:iCs/>
              </w:rPr>
              <w:t>DSIM)</w:t>
            </w:r>
          </w:p>
          <w:p w14:paraId="68BC8B0E" w14:textId="6948FBFF" w:rsidR="008D2641" w:rsidRDefault="008D2641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Ian Walker (DSIM)</w:t>
            </w:r>
          </w:p>
          <w:p w14:paraId="5F824C10" w14:textId="77777777" w:rsidR="00536AFF" w:rsidRDefault="00536AFF" w:rsidP="00536AFF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Nolan Billingsley</w:t>
            </w:r>
          </w:p>
          <w:p w14:paraId="2FF85BBA" w14:textId="2368901B" w:rsidR="008D2641" w:rsidRPr="008D2641" w:rsidRDefault="008D2641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Dhammika Wijayawardhana (</w:t>
            </w:r>
            <w:r w:rsidR="00536AFF">
              <w:rPr>
                <w:rFonts w:cstheme="minorHAnsi"/>
                <w:i/>
                <w:iCs/>
              </w:rPr>
              <w:t>Business Analyst</w:t>
            </w:r>
            <w:r>
              <w:rPr>
                <w:rFonts w:cstheme="minorHAnsi"/>
                <w:i/>
                <w:iCs/>
              </w:rPr>
              <w:t>)</w:t>
            </w:r>
          </w:p>
          <w:p w14:paraId="557243CE" w14:textId="7A1734FC" w:rsidR="002C50FD" w:rsidRPr="00BA41C4" w:rsidRDefault="002C50FD" w:rsidP="002C50FD">
            <w:pPr>
              <w:rPr>
                <w:rFonts w:cstheme="minorHAnsi"/>
                <w:i/>
                <w:iCs/>
              </w:rPr>
            </w:pPr>
          </w:p>
        </w:tc>
        <w:tc>
          <w:tcPr>
            <w:tcW w:w="2602" w:type="dxa"/>
          </w:tcPr>
          <w:p w14:paraId="6F4F6991" w14:textId="5D3C60EC" w:rsidR="002C50FD" w:rsidRDefault="00A471BD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Co-ordinate delivery of a solution that meets the business needs </w:t>
            </w:r>
          </w:p>
          <w:p w14:paraId="711E0D58" w14:textId="2FC33831" w:rsidR="00A471BD" w:rsidRPr="008D2641" w:rsidRDefault="00A471BD" w:rsidP="002C50FD">
            <w:pPr>
              <w:rPr>
                <w:rFonts w:cstheme="minorHAnsi"/>
              </w:rPr>
            </w:pPr>
          </w:p>
        </w:tc>
      </w:tr>
      <w:tr w:rsidR="002C50FD" w:rsidRPr="00697197" w14:paraId="03A51437" w14:textId="77777777" w:rsidTr="00A471BD">
        <w:tc>
          <w:tcPr>
            <w:tcW w:w="1872" w:type="dxa"/>
          </w:tcPr>
          <w:p w14:paraId="105E6446" w14:textId="78E27663" w:rsidR="002C50FD" w:rsidRPr="00697197" w:rsidRDefault="0051441B" w:rsidP="0051441B">
            <w:pPr>
              <w:rPr>
                <w:rFonts w:cstheme="minorHAnsi"/>
              </w:rPr>
            </w:pPr>
            <w:r>
              <w:rPr>
                <w:rFonts w:cstheme="minorHAnsi"/>
                <w:i/>
                <w:iCs/>
              </w:rPr>
              <w:t>Business Owner (ARPSD - Real Property</w:t>
            </w:r>
            <w:r w:rsidR="006F5704">
              <w:rPr>
                <w:rFonts w:cstheme="minorHAnsi"/>
                <w:i/>
                <w:iCs/>
              </w:rPr>
              <w:t xml:space="preserve">) </w:t>
            </w:r>
          </w:p>
        </w:tc>
        <w:tc>
          <w:tcPr>
            <w:tcW w:w="3627" w:type="dxa"/>
          </w:tcPr>
          <w:p w14:paraId="07862843" w14:textId="7600E5CE" w:rsidR="008762E1" w:rsidRDefault="008762E1" w:rsidP="008762E1">
            <w:pPr>
              <w:rPr>
                <w:rFonts w:cstheme="minorHAnsi"/>
              </w:rPr>
            </w:pPr>
            <w:r>
              <w:rPr>
                <w:rFonts w:cstheme="minorHAnsi"/>
              </w:rPr>
              <w:t>Mélanie Peris</w:t>
            </w:r>
            <w:r w:rsidR="00CD032F">
              <w:rPr>
                <w:rFonts w:cstheme="minorHAnsi"/>
              </w:rPr>
              <w:t xml:space="preserve">  - PM </w:t>
            </w:r>
            <w:r>
              <w:rPr>
                <w:rFonts w:cstheme="minorHAnsi"/>
              </w:rPr>
              <w:t xml:space="preserve"> (ARPSD)</w:t>
            </w:r>
          </w:p>
          <w:p w14:paraId="2F6D4EEA" w14:textId="18F87C64" w:rsidR="002C50FD" w:rsidRDefault="008D2641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Nancy Tremblay (ARPSD)</w:t>
            </w:r>
          </w:p>
          <w:p w14:paraId="5C47519B" w14:textId="77777777" w:rsidR="008D2641" w:rsidRDefault="008D2641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Sonia Desaulniers (ARPSD)</w:t>
            </w:r>
          </w:p>
          <w:p w14:paraId="657ADD8B" w14:textId="13818A46" w:rsidR="008D2641" w:rsidRPr="00697197" w:rsidRDefault="008D2641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Steve Thorsell (ARPSD)</w:t>
            </w:r>
          </w:p>
        </w:tc>
        <w:tc>
          <w:tcPr>
            <w:tcW w:w="2602" w:type="dxa"/>
          </w:tcPr>
          <w:p w14:paraId="103995EB" w14:textId="32F1CA4D" w:rsidR="00A471BD" w:rsidRPr="00697197" w:rsidRDefault="00A471BD" w:rsidP="00A471BD">
            <w:pPr>
              <w:rPr>
                <w:rFonts w:cstheme="minorHAnsi"/>
              </w:rPr>
            </w:pPr>
            <w:r>
              <w:rPr>
                <w:rFonts w:cstheme="minorHAnsi"/>
              </w:rPr>
              <w:t>Provide guida</w:t>
            </w:r>
            <w:r w:rsidR="00252F4A">
              <w:rPr>
                <w:rFonts w:cstheme="minorHAnsi"/>
              </w:rPr>
              <w:t xml:space="preserve">nce to core project team as </w:t>
            </w:r>
            <w:r>
              <w:rPr>
                <w:rFonts w:cstheme="minorHAnsi"/>
              </w:rPr>
              <w:t>s</w:t>
            </w:r>
            <w:r w:rsidR="008D2641">
              <w:rPr>
                <w:rFonts w:cstheme="minorHAnsi"/>
              </w:rPr>
              <w:t xml:space="preserve">ubject </w:t>
            </w:r>
            <w:r>
              <w:rPr>
                <w:rFonts w:cstheme="minorHAnsi"/>
              </w:rPr>
              <w:t>m</w:t>
            </w:r>
            <w:r w:rsidR="008D2641">
              <w:rPr>
                <w:rFonts w:cstheme="minorHAnsi"/>
              </w:rPr>
              <w:t xml:space="preserve">atter </w:t>
            </w:r>
            <w:r>
              <w:rPr>
                <w:rFonts w:cstheme="minorHAnsi"/>
              </w:rPr>
              <w:t>e</w:t>
            </w:r>
            <w:r w:rsidR="008D2641">
              <w:rPr>
                <w:rFonts w:cstheme="minorHAnsi"/>
              </w:rPr>
              <w:t>xperts</w:t>
            </w:r>
          </w:p>
        </w:tc>
      </w:tr>
      <w:tr w:rsidR="00A471BD" w:rsidRPr="00697197" w14:paraId="3BEFC5F4" w14:textId="77777777" w:rsidTr="00A471BD">
        <w:tc>
          <w:tcPr>
            <w:tcW w:w="1872" w:type="dxa"/>
          </w:tcPr>
          <w:p w14:paraId="50230976" w14:textId="602FA5F4" w:rsidR="00A471BD" w:rsidRPr="009D5BF6" w:rsidRDefault="00E9256F" w:rsidP="002C50FD">
            <w:pPr>
              <w:rPr>
                <w:rFonts w:cstheme="minorHAnsi"/>
                <w:i/>
                <w:iCs/>
              </w:rPr>
            </w:pPr>
            <w:r w:rsidRPr="009D5BF6">
              <w:rPr>
                <w:rFonts w:cstheme="minorHAnsi"/>
                <w:i/>
                <w:iCs/>
              </w:rPr>
              <w:t>Executive Management</w:t>
            </w:r>
          </w:p>
        </w:tc>
        <w:tc>
          <w:tcPr>
            <w:tcW w:w="3627" w:type="dxa"/>
          </w:tcPr>
          <w:p w14:paraId="6B2EC78F" w14:textId="37ED24A4" w:rsidR="00A471BD" w:rsidRPr="009D5BF6" w:rsidRDefault="00E9256F" w:rsidP="002C50FD">
            <w:pPr>
              <w:rPr>
                <w:rFonts w:cstheme="minorHAnsi"/>
              </w:rPr>
            </w:pPr>
            <w:r w:rsidRPr="009D5BF6">
              <w:rPr>
                <w:rFonts w:cstheme="minorHAnsi"/>
              </w:rPr>
              <w:t xml:space="preserve">Branch ADMs and SBOs </w:t>
            </w:r>
          </w:p>
        </w:tc>
        <w:tc>
          <w:tcPr>
            <w:tcW w:w="2602" w:type="dxa"/>
          </w:tcPr>
          <w:p w14:paraId="7CAAB507" w14:textId="1F8B23E7" w:rsidR="00A471BD" w:rsidRPr="009D5BF6" w:rsidRDefault="00E9256F" w:rsidP="00A471BD">
            <w:pPr>
              <w:rPr>
                <w:rFonts w:cstheme="minorHAnsi"/>
              </w:rPr>
            </w:pPr>
            <w:r w:rsidRPr="009D5BF6">
              <w:rPr>
                <w:rFonts w:cstheme="minorHAnsi"/>
              </w:rPr>
              <w:t>Make decisions to ensure safety of personnel within a branch or a building</w:t>
            </w:r>
          </w:p>
        </w:tc>
      </w:tr>
      <w:tr w:rsidR="002C50FD" w:rsidRPr="00697197" w14:paraId="761ED5C3" w14:textId="77777777" w:rsidTr="00A471BD">
        <w:tc>
          <w:tcPr>
            <w:tcW w:w="1872" w:type="dxa"/>
          </w:tcPr>
          <w:p w14:paraId="356220DE" w14:textId="4C2E4505" w:rsidR="002C50FD" w:rsidRPr="00BA41C4" w:rsidRDefault="008D2641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Executive Sponsor</w:t>
            </w:r>
          </w:p>
        </w:tc>
        <w:tc>
          <w:tcPr>
            <w:tcW w:w="3627" w:type="dxa"/>
          </w:tcPr>
          <w:p w14:paraId="0C855A28" w14:textId="77777777" w:rsidR="002C50FD" w:rsidRDefault="00536AFF" w:rsidP="002C50FD">
            <w:pPr>
              <w:rPr>
                <w:rFonts w:cstheme="minorHAnsi"/>
              </w:rPr>
            </w:pPr>
            <w:r w:rsidRPr="00536AFF">
              <w:rPr>
                <w:rFonts w:cstheme="minorHAnsi"/>
              </w:rPr>
              <w:t>Martine Dubuc</w:t>
            </w:r>
            <w:r>
              <w:rPr>
                <w:rFonts w:cstheme="minorHAnsi"/>
              </w:rPr>
              <w:t xml:space="preserve"> (Associate DM)</w:t>
            </w:r>
          </w:p>
          <w:p w14:paraId="416A8F1F" w14:textId="75480846" w:rsidR="001F7B8C" w:rsidRPr="00697197" w:rsidRDefault="001F7B8C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Mélanie Peris (ARPSD)</w:t>
            </w:r>
          </w:p>
        </w:tc>
        <w:tc>
          <w:tcPr>
            <w:tcW w:w="2602" w:type="dxa"/>
          </w:tcPr>
          <w:p w14:paraId="6550A87F" w14:textId="1BE08FD6" w:rsidR="00E97543" w:rsidRDefault="00E97543" w:rsidP="002C50FD">
            <w:pPr>
              <w:rPr>
                <w:ins w:id="2" w:author="Dhammika Wijayawardhana" w:date="2020-09-04T08:34:00Z"/>
                <w:rFonts w:cstheme="minorHAnsi"/>
              </w:rPr>
            </w:pPr>
            <w:ins w:id="3" w:author="Dhammika Wijayawardhana" w:date="2020-09-04T08:34:00Z">
              <w:r>
                <w:rPr>
                  <w:rFonts w:cstheme="minorHAnsi"/>
                </w:rPr>
                <w:t>Responsible for overall workplace safety within the organization</w:t>
              </w:r>
            </w:ins>
          </w:p>
          <w:p w14:paraId="1093B3B3" w14:textId="0E4417C5" w:rsidR="002C50FD" w:rsidRPr="00697197" w:rsidRDefault="002C50FD" w:rsidP="002C50FD">
            <w:pPr>
              <w:rPr>
                <w:rFonts w:cstheme="minorHAnsi"/>
              </w:rPr>
            </w:pPr>
          </w:p>
        </w:tc>
      </w:tr>
      <w:tr w:rsidR="002744CB" w:rsidRPr="00CD032F" w14:paraId="6B16513D" w14:textId="77777777" w:rsidTr="00A471BD">
        <w:tc>
          <w:tcPr>
            <w:tcW w:w="1872" w:type="dxa"/>
          </w:tcPr>
          <w:p w14:paraId="14748E21" w14:textId="282FE8C9" w:rsidR="002744CB" w:rsidRDefault="002744CB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Covid Secretariat</w:t>
            </w:r>
          </w:p>
        </w:tc>
        <w:tc>
          <w:tcPr>
            <w:tcW w:w="3627" w:type="dxa"/>
          </w:tcPr>
          <w:p w14:paraId="7CA7BF1F" w14:textId="725E72BD" w:rsidR="002744CB" w:rsidRDefault="002A35A8" w:rsidP="002744CB">
            <w:pPr>
              <w:rPr>
                <w:ins w:id="4" w:author="Dhammika Wijayawardhana" w:date="2020-09-04T13:48:00Z"/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CD032F">
              <w:rPr>
                <w:rFonts w:cstheme="minorHAnsi"/>
              </w:rPr>
              <w:t xml:space="preserve">haired by Jennifer McCrank </w:t>
            </w:r>
            <w:r w:rsidR="002744CB" w:rsidRPr="00CD032F">
              <w:rPr>
                <w:rFonts w:cstheme="minorHAnsi"/>
              </w:rPr>
              <w:t xml:space="preserve">Francoise Twagirayezu </w:t>
            </w:r>
          </w:p>
          <w:p w14:paraId="2C64B6D5" w14:textId="49C2FA6E" w:rsidR="00772A3F" w:rsidRDefault="00772A3F" w:rsidP="002744CB">
            <w:pPr>
              <w:rPr>
                <w:rFonts w:cstheme="minorHAnsi"/>
              </w:rPr>
            </w:pPr>
          </w:p>
          <w:p w14:paraId="580E2939" w14:textId="4E30765B" w:rsidR="00772A3F" w:rsidRPr="00CD032F" w:rsidRDefault="00772A3F" w:rsidP="002744C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Represented by all branches of ECCC</w:t>
            </w:r>
          </w:p>
          <w:p w14:paraId="021A6F1A" w14:textId="77777777" w:rsidR="00CD032F" w:rsidRPr="00190411" w:rsidRDefault="00CD032F" w:rsidP="002744CB">
            <w:pPr>
              <w:rPr>
                <w:rFonts w:cstheme="minorHAnsi"/>
              </w:rPr>
            </w:pPr>
          </w:p>
          <w:p w14:paraId="1ADFEECA" w14:textId="7F408BEB" w:rsidR="002744CB" w:rsidRPr="00CD032F" w:rsidRDefault="00CD032F" w:rsidP="002744CB">
            <w:pPr>
              <w:rPr>
                <w:rFonts w:cstheme="minorHAnsi"/>
              </w:rPr>
            </w:pPr>
            <w:r w:rsidRPr="00CD032F">
              <w:rPr>
                <w:rFonts w:cstheme="minorHAnsi"/>
              </w:rPr>
              <w:t>RTW Working Group (</w:t>
            </w:r>
            <w:r w:rsidR="002744CB" w:rsidRPr="00CD032F">
              <w:rPr>
                <w:rFonts w:cstheme="minorHAnsi"/>
              </w:rPr>
              <w:t>M</w:t>
            </w:r>
            <w:r w:rsidRPr="00CD032F">
              <w:rPr>
                <w:rFonts w:cstheme="minorHAnsi"/>
              </w:rPr>
              <w:t xml:space="preserve">élanie Peris / </w:t>
            </w:r>
            <w:r w:rsidR="002744CB" w:rsidRPr="00CD032F">
              <w:rPr>
                <w:rFonts w:cstheme="minorHAnsi"/>
              </w:rPr>
              <w:t>Kate</w:t>
            </w:r>
            <w:r w:rsidRPr="00CD032F">
              <w:rPr>
                <w:rFonts w:cstheme="minorHAnsi"/>
              </w:rPr>
              <w:t xml:space="preserve"> Be</w:t>
            </w:r>
            <w:r w:rsidR="00D512B8" w:rsidRPr="00CD032F">
              <w:rPr>
                <w:rFonts w:cstheme="minorHAnsi"/>
              </w:rPr>
              <w:t>auchamp</w:t>
            </w:r>
            <w:r>
              <w:rPr>
                <w:rFonts w:cstheme="minorHAnsi"/>
              </w:rPr>
              <w:t>)</w:t>
            </w:r>
          </w:p>
          <w:p w14:paraId="567D54DD" w14:textId="482DAA02" w:rsidR="002744CB" w:rsidRPr="00CD032F" w:rsidRDefault="002744CB" w:rsidP="002744CB">
            <w:pPr>
              <w:rPr>
                <w:rFonts w:cstheme="minorHAnsi"/>
              </w:rPr>
            </w:pPr>
          </w:p>
        </w:tc>
        <w:tc>
          <w:tcPr>
            <w:tcW w:w="2602" w:type="dxa"/>
          </w:tcPr>
          <w:p w14:paraId="37B1D800" w14:textId="765F94FB" w:rsidR="002A35A8" w:rsidRPr="002744CB" w:rsidDel="00A4006B" w:rsidRDefault="00E97543" w:rsidP="002A35A8">
            <w:pPr>
              <w:rPr>
                <w:del w:id="5" w:author="Dhammika Wijayawardhana" w:date="2020-09-04T08:30:00Z"/>
                <w:rFonts w:cstheme="minorHAnsi"/>
              </w:rPr>
            </w:pPr>
            <w:ins w:id="6" w:author="Dhammika Wijayawardhana" w:date="2020-09-04T08:33:00Z">
              <w:r>
                <w:rPr>
                  <w:rFonts w:cstheme="minorHAnsi"/>
                </w:rPr>
                <w:lastRenderedPageBreak/>
                <w:t xml:space="preserve">High level committee </w:t>
              </w:r>
            </w:ins>
            <w:ins w:id="7" w:author="Dhammika Wijayawardhana" w:date="2020-09-04T08:34:00Z">
              <w:r>
                <w:rPr>
                  <w:rFonts w:cstheme="minorHAnsi"/>
                </w:rPr>
                <w:t xml:space="preserve">established </w:t>
              </w:r>
            </w:ins>
            <w:ins w:id="8" w:author="Dhammika Wijayawardhana" w:date="2020-09-04T08:33:00Z">
              <w:r>
                <w:rPr>
                  <w:rFonts w:cstheme="minorHAnsi"/>
                </w:rPr>
                <w:t>to guide ECCC return to work</w:t>
              </w:r>
            </w:ins>
          </w:p>
          <w:p w14:paraId="212D8A10" w14:textId="77777777" w:rsidR="002744CB" w:rsidRPr="00CD032F" w:rsidRDefault="002744CB" w:rsidP="0083468E">
            <w:pPr>
              <w:rPr>
                <w:rFonts w:cstheme="minorHAnsi"/>
              </w:rPr>
            </w:pPr>
          </w:p>
        </w:tc>
      </w:tr>
      <w:tr w:rsidR="009B001B" w:rsidRPr="00697197" w14:paraId="356FE857" w14:textId="77777777" w:rsidTr="00A471BD">
        <w:tc>
          <w:tcPr>
            <w:tcW w:w="1872" w:type="dxa"/>
          </w:tcPr>
          <w:p w14:paraId="6F78A409" w14:textId="0A1D379E" w:rsidR="009B001B" w:rsidRDefault="009B001B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lastRenderedPageBreak/>
              <w:t>OHS</w:t>
            </w:r>
          </w:p>
        </w:tc>
        <w:tc>
          <w:tcPr>
            <w:tcW w:w="3627" w:type="dxa"/>
          </w:tcPr>
          <w:p w14:paraId="3B2C0726" w14:textId="56C5C9DC" w:rsidR="003A5500" w:rsidRDefault="003A5500" w:rsidP="002C50FD">
            <w:pPr>
              <w:rPr>
                <w:ins w:id="9" w:author="Dhammika Wijayawardhana" w:date="2020-09-04T08:29:00Z"/>
                <w:rFonts w:cstheme="minorHAnsi"/>
              </w:rPr>
            </w:pPr>
            <w:ins w:id="10" w:author="Dhammika Wijayawardhana" w:date="2020-09-04T08:29:00Z">
              <w:r>
                <w:rPr>
                  <w:rFonts w:cstheme="minorHAnsi"/>
                </w:rPr>
                <w:t xml:space="preserve">Eric </w:t>
              </w:r>
            </w:ins>
            <w:ins w:id="11" w:author="Dhammika Wijayawardhana" w:date="2020-09-04T08:30:00Z">
              <w:r w:rsidRPr="003A5500">
                <w:rPr>
                  <w:rFonts w:cstheme="minorHAnsi"/>
                </w:rPr>
                <w:t xml:space="preserve">Saint-Onge  </w:t>
              </w:r>
            </w:ins>
          </w:p>
          <w:p w14:paraId="54A87D13" w14:textId="1FCA9E6A" w:rsidR="003A5500" w:rsidRDefault="003A5500" w:rsidP="002C50FD">
            <w:pPr>
              <w:rPr>
                <w:ins w:id="12" w:author="Dhammika Wijayawardhana" w:date="2020-09-04T08:28:00Z"/>
                <w:rFonts w:cstheme="minorHAnsi"/>
              </w:rPr>
            </w:pPr>
            <w:ins w:id="13" w:author="Dhammika Wijayawardhana" w:date="2020-09-04T08:28:00Z">
              <w:r>
                <w:rPr>
                  <w:rFonts w:cstheme="minorHAnsi"/>
                </w:rPr>
                <w:t>Nancy Toma</w:t>
              </w:r>
            </w:ins>
          </w:p>
          <w:p w14:paraId="0239CED5" w14:textId="0687D2FB" w:rsidR="0083468E" w:rsidRDefault="0083468E" w:rsidP="0083468E">
            <w:pPr>
              <w:rPr>
                <w:rFonts w:cstheme="minorHAnsi"/>
              </w:rPr>
            </w:pPr>
            <w:ins w:id="14" w:author="Dhammika Wijayawardhana" w:date="2020-09-04T08:35:00Z">
              <w:r>
                <w:rPr>
                  <w:rFonts w:cstheme="minorHAnsi"/>
                </w:rPr>
                <w:t>Pascale Barrette</w:t>
              </w:r>
            </w:ins>
          </w:p>
        </w:tc>
        <w:tc>
          <w:tcPr>
            <w:tcW w:w="2602" w:type="dxa"/>
          </w:tcPr>
          <w:p w14:paraId="7EC061AB" w14:textId="09022B64" w:rsidR="009B001B" w:rsidRDefault="009B001B" w:rsidP="00DA381B">
            <w:pPr>
              <w:rPr>
                <w:rFonts w:cstheme="minorHAnsi"/>
              </w:rPr>
            </w:pPr>
            <w:del w:id="15" w:author="Dhammika Wijayawardhana" w:date="2020-09-04T08:26:00Z">
              <w:r w:rsidDel="00DA381B">
                <w:rPr>
                  <w:rFonts w:cstheme="minorHAnsi"/>
                </w:rPr>
                <w:delText xml:space="preserve">Performs </w:delText>
              </w:r>
            </w:del>
            <w:ins w:id="16" w:author="Dhammika Wijayawardhana" w:date="2020-09-04T08:26:00Z">
              <w:r w:rsidR="00DA381B">
                <w:rPr>
                  <w:rFonts w:cstheme="minorHAnsi"/>
                </w:rPr>
                <w:t xml:space="preserve"> Provide guidance for </w:t>
              </w:r>
            </w:ins>
            <w:r>
              <w:rPr>
                <w:rFonts w:cstheme="minorHAnsi"/>
              </w:rPr>
              <w:t>contact tracing</w:t>
            </w:r>
            <w:ins w:id="17" w:author="Dhammika Wijayawardhana" w:date="2020-09-04T08:26:00Z">
              <w:r w:rsidR="00DA381B">
                <w:rPr>
                  <w:rFonts w:cstheme="minorHAnsi"/>
                </w:rPr>
                <w:t xml:space="preserve"> activities</w:t>
              </w:r>
            </w:ins>
            <w:r w:rsidR="005322D7">
              <w:rPr>
                <w:rFonts w:cstheme="minorHAnsi"/>
              </w:rPr>
              <w:t xml:space="preserve"> and </w:t>
            </w:r>
            <w:ins w:id="18" w:author="Dhammika Wijayawardhana" w:date="2020-09-04T08:27:00Z">
              <w:r w:rsidR="00DA381B">
                <w:rPr>
                  <w:rFonts w:cstheme="minorHAnsi"/>
                </w:rPr>
                <w:t>may use reporting features in RTW application</w:t>
              </w:r>
            </w:ins>
            <w:r w:rsidR="009C37B1">
              <w:rPr>
                <w:rFonts w:cstheme="minorHAnsi"/>
              </w:rPr>
              <w:t xml:space="preserve"> </w:t>
            </w:r>
          </w:p>
        </w:tc>
      </w:tr>
      <w:tr w:rsidR="002744CB" w:rsidRPr="00697197" w14:paraId="666D9709" w14:textId="77777777" w:rsidTr="00A471BD">
        <w:tc>
          <w:tcPr>
            <w:tcW w:w="1872" w:type="dxa"/>
          </w:tcPr>
          <w:p w14:paraId="2DB20E4F" w14:textId="4C35DEB2" w:rsidR="002744CB" w:rsidRDefault="000B5487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 xml:space="preserve">MSC </w:t>
            </w:r>
            <w:r w:rsidR="002744CB">
              <w:rPr>
                <w:rFonts w:cstheme="minorHAnsi"/>
                <w:i/>
                <w:iCs/>
              </w:rPr>
              <w:t>Critical Staff</w:t>
            </w:r>
          </w:p>
        </w:tc>
        <w:tc>
          <w:tcPr>
            <w:tcW w:w="3627" w:type="dxa"/>
          </w:tcPr>
          <w:p w14:paraId="1D07D0FB" w14:textId="77777777" w:rsidR="00190411" w:rsidRDefault="00190411" w:rsidP="00190411">
            <w:pPr>
              <w:rPr>
                <w:rFonts w:cstheme="minorHAnsi"/>
              </w:rPr>
            </w:pPr>
            <w:r>
              <w:rPr>
                <w:rFonts w:cstheme="minorHAnsi"/>
              </w:rPr>
              <w:t>Russell White (DG, prediction services)</w:t>
            </w:r>
          </w:p>
          <w:p w14:paraId="18540065" w14:textId="77777777" w:rsidR="00190411" w:rsidRDefault="00190411" w:rsidP="00190411">
            <w:pPr>
              <w:rPr>
                <w:rFonts w:cstheme="minorHAnsi"/>
              </w:rPr>
            </w:pPr>
            <w:r>
              <w:rPr>
                <w:rFonts w:cstheme="minorHAnsi"/>
              </w:rPr>
              <w:t>Christine Best (MSC rep to RTW working group)</w:t>
            </w:r>
          </w:p>
          <w:p w14:paraId="22DBC80A" w14:textId="0136560F" w:rsidR="002744CB" w:rsidRDefault="00190411" w:rsidP="00190411">
            <w:pPr>
              <w:rPr>
                <w:rFonts w:cstheme="minorHAnsi"/>
              </w:rPr>
            </w:pPr>
            <w:r>
              <w:rPr>
                <w:rFonts w:cstheme="minorHAnsi"/>
              </w:rPr>
              <w:t>Chris Linklater (MSC – Field)</w:t>
            </w:r>
          </w:p>
        </w:tc>
        <w:tc>
          <w:tcPr>
            <w:tcW w:w="2602" w:type="dxa"/>
          </w:tcPr>
          <w:p w14:paraId="6495EB37" w14:textId="77777777" w:rsidR="002744CB" w:rsidRPr="00697197" w:rsidRDefault="002744CB" w:rsidP="002C50FD">
            <w:pPr>
              <w:rPr>
                <w:rFonts w:cstheme="minorHAnsi"/>
              </w:rPr>
            </w:pPr>
          </w:p>
        </w:tc>
      </w:tr>
      <w:tr w:rsidR="006E0E03" w:rsidRPr="00697197" w14:paraId="4FD60424" w14:textId="77777777" w:rsidTr="00A471BD">
        <w:tc>
          <w:tcPr>
            <w:tcW w:w="1872" w:type="dxa"/>
          </w:tcPr>
          <w:p w14:paraId="59DABF0C" w14:textId="720588D6" w:rsidR="006E0E03" w:rsidRDefault="006E0E03" w:rsidP="002C50FD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Phase 0 Staff</w:t>
            </w:r>
          </w:p>
        </w:tc>
        <w:tc>
          <w:tcPr>
            <w:tcW w:w="3627" w:type="dxa"/>
          </w:tcPr>
          <w:p w14:paraId="3C7382D0" w14:textId="03C910C4" w:rsidR="0083468E" w:rsidRDefault="0083468E" w:rsidP="002C50FD">
            <w:pPr>
              <w:rPr>
                <w:ins w:id="19" w:author="Dhammika Wijayawardhana" w:date="2020-09-04T08:35:00Z"/>
                <w:rFonts w:cstheme="minorHAnsi"/>
              </w:rPr>
            </w:pPr>
            <w:ins w:id="20" w:author="Dhammika Wijayawardhana" w:date="2020-09-04T08:35:00Z">
              <w:r>
                <w:rPr>
                  <w:rFonts w:cstheme="minorHAnsi"/>
                </w:rPr>
                <w:t xml:space="preserve">Following branches have staff accessing ECCC </w:t>
              </w:r>
            </w:ins>
            <w:ins w:id="21" w:author="Dhammika Wijayawardhana" w:date="2020-09-04T08:36:00Z">
              <w:r w:rsidR="00E70B00">
                <w:rPr>
                  <w:rFonts w:cstheme="minorHAnsi"/>
                </w:rPr>
                <w:t>facilities</w:t>
              </w:r>
            </w:ins>
            <w:ins w:id="22" w:author="Dhammika Wijayawardhana" w:date="2020-09-04T08:35:00Z">
              <w:r>
                <w:rPr>
                  <w:rFonts w:cstheme="minorHAnsi"/>
                </w:rPr>
                <w:t xml:space="preserve"> during phase 0</w:t>
              </w:r>
            </w:ins>
            <w:ins w:id="23" w:author="Dhammika Wijayawardhana" w:date="2020-09-04T11:44:00Z">
              <w:r w:rsidR="003F110E">
                <w:rPr>
                  <w:rFonts w:cstheme="minorHAnsi"/>
                </w:rPr>
                <w:t xml:space="preserve"> )</w:t>
              </w:r>
            </w:ins>
          </w:p>
          <w:p w14:paraId="43E34892" w14:textId="77777777" w:rsidR="0083468E" w:rsidRDefault="0083468E" w:rsidP="002C50FD">
            <w:pPr>
              <w:rPr>
                <w:ins w:id="24" w:author="Dhammika Wijayawardhana" w:date="2020-09-04T08:35:00Z"/>
                <w:rFonts w:cstheme="minorHAnsi"/>
              </w:rPr>
            </w:pPr>
          </w:p>
          <w:p w14:paraId="18AA3678" w14:textId="3B796DBB" w:rsidR="006E0E03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DMO</w:t>
            </w:r>
          </w:p>
          <w:p w14:paraId="5EE05122" w14:textId="5D0D8311" w:rsidR="006E0E03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CSFB-ARPSD</w:t>
            </w:r>
          </w:p>
          <w:p w14:paraId="260AB3E8" w14:textId="7F014177" w:rsidR="006E0E03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CSFB-CIO </w:t>
            </w:r>
          </w:p>
          <w:p w14:paraId="6E0F28CF" w14:textId="77777777" w:rsidR="006E0E03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Finance</w:t>
            </w:r>
          </w:p>
          <w:p w14:paraId="728CB338" w14:textId="3A098411" w:rsidR="006E0E03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STB- (Toxic and other)</w:t>
            </w:r>
          </w:p>
          <w:p w14:paraId="48068999" w14:textId="7F2E8785" w:rsidR="00EF2D43" w:rsidRDefault="00EF2D4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EPB - NEEC</w:t>
            </w:r>
          </w:p>
          <w:p w14:paraId="7C77B63C" w14:textId="051D16F6" w:rsidR="005322D7" w:rsidRDefault="005322D7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MSC</w:t>
            </w:r>
          </w:p>
          <w:p w14:paraId="33D6181D" w14:textId="14CFA19D" w:rsidR="006E0E03" w:rsidRPr="005322D7" w:rsidRDefault="006E0E03" w:rsidP="005322D7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PS AVIPADS</w:t>
            </w:r>
          </w:p>
          <w:p w14:paraId="012A5C76" w14:textId="737CBB11" w:rsidR="006E0E03" w:rsidRPr="005322D7" w:rsidRDefault="006E0E03" w:rsidP="005322D7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ADMO</w:t>
            </w:r>
          </w:p>
          <w:p w14:paraId="68ED82BE" w14:textId="4A95B8CE" w:rsidR="006E0E03" w:rsidRPr="005322D7" w:rsidRDefault="006E0E03" w:rsidP="005322D7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NHS</w:t>
            </w:r>
          </w:p>
          <w:p w14:paraId="784E0C80" w14:textId="3C85B718" w:rsidR="006E0E03" w:rsidRPr="005322D7" w:rsidRDefault="006E0E03" w:rsidP="005322D7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MSC-PS</w:t>
            </w:r>
          </w:p>
          <w:p w14:paraId="56CC9962" w14:textId="77777777" w:rsidR="005322D7" w:rsidRDefault="006E0E03" w:rsidP="002C50FD">
            <w:pPr>
              <w:rPr>
                <w:rFonts w:cstheme="minorHAnsi"/>
              </w:rPr>
            </w:pPr>
            <w:r>
              <w:rPr>
                <w:rFonts w:cstheme="minorHAnsi"/>
              </w:rPr>
              <w:t>CWS</w:t>
            </w:r>
          </w:p>
          <w:p w14:paraId="41E85DFF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SARA</w:t>
            </w:r>
          </w:p>
          <w:p w14:paraId="5BD6F092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NWA</w:t>
            </w:r>
          </w:p>
          <w:p w14:paraId="717B325B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G&amp;C/Fin</w:t>
            </w:r>
          </w:p>
          <w:p w14:paraId="75E42510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MB Permits</w:t>
            </w:r>
          </w:p>
          <w:p w14:paraId="71E35343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CITES</w:t>
            </w:r>
          </w:p>
          <w:p w14:paraId="37D4EC16" w14:textId="77777777" w:rsid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Wildlife</w:t>
            </w:r>
          </w:p>
          <w:p w14:paraId="27D4707A" w14:textId="21BBAC7D" w:rsidR="006E0E03" w:rsidRPr="005322D7" w:rsidRDefault="006E0E03" w:rsidP="002C50FD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5322D7">
              <w:rPr>
                <w:rFonts w:cstheme="minorHAnsi"/>
              </w:rPr>
              <w:t>Emergency?</w:t>
            </w:r>
          </w:p>
          <w:p w14:paraId="37E01770" w14:textId="2BE27C3A" w:rsidR="006E0E03" w:rsidRDefault="006E0E03" w:rsidP="002C50FD">
            <w:pPr>
              <w:rPr>
                <w:rFonts w:cstheme="minorHAnsi"/>
              </w:rPr>
            </w:pPr>
          </w:p>
        </w:tc>
        <w:tc>
          <w:tcPr>
            <w:tcW w:w="2602" w:type="dxa"/>
          </w:tcPr>
          <w:p w14:paraId="2AEFE2A1" w14:textId="77777777" w:rsidR="006E0E03" w:rsidRPr="00697197" w:rsidRDefault="006E0E03" w:rsidP="002C50FD">
            <w:pPr>
              <w:rPr>
                <w:rFonts w:cstheme="minorHAnsi"/>
              </w:rPr>
            </w:pPr>
          </w:p>
        </w:tc>
      </w:tr>
      <w:tr w:rsidR="006B3290" w:rsidRPr="00697197" w14:paraId="7F1DFD05" w14:textId="77777777" w:rsidTr="00A471BD">
        <w:trPr>
          <w:ins w:id="25" w:author="Dhammika Wijayawardhana" w:date="2020-09-04T10:58:00Z"/>
        </w:trPr>
        <w:tc>
          <w:tcPr>
            <w:tcW w:w="1872" w:type="dxa"/>
          </w:tcPr>
          <w:p w14:paraId="00374C2C" w14:textId="345958BA" w:rsidR="006B3290" w:rsidRDefault="006B3290" w:rsidP="00E21E71">
            <w:pPr>
              <w:rPr>
                <w:ins w:id="26" w:author="Dhammika Wijayawardhana" w:date="2020-09-04T10:58:00Z"/>
                <w:rFonts w:cstheme="minorHAnsi"/>
                <w:i/>
                <w:iCs/>
              </w:rPr>
            </w:pPr>
            <w:ins w:id="27" w:author="Dhammika Wijayawardhana" w:date="2020-09-04T10:58:00Z">
              <w:r>
                <w:rPr>
                  <w:rFonts w:cstheme="minorHAnsi"/>
                  <w:i/>
                  <w:iCs/>
                </w:rPr>
                <w:t>Phase 1 staff</w:t>
              </w:r>
            </w:ins>
          </w:p>
        </w:tc>
        <w:tc>
          <w:tcPr>
            <w:tcW w:w="3627" w:type="dxa"/>
          </w:tcPr>
          <w:p w14:paraId="0CD5D392" w14:textId="1EBD8735" w:rsidR="006B3290" w:rsidRDefault="000E59D5" w:rsidP="00E21E71">
            <w:pPr>
              <w:rPr>
                <w:ins w:id="28" w:author="Dhammika Wijayawardhana" w:date="2020-09-04T11:42:00Z"/>
                <w:rFonts w:cstheme="minorHAnsi"/>
              </w:rPr>
            </w:pPr>
            <w:ins w:id="29" w:author="Dhammika Wijayawardhana" w:date="2020-09-04T10:58:00Z">
              <w:r>
                <w:rPr>
                  <w:rFonts w:cstheme="minorHAnsi"/>
                </w:rPr>
                <w:t xml:space="preserve">Includes Phase 0 staff and </w:t>
              </w:r>
            </w:ins>
            <w:ins w:id="30" w:author="Dhammika Wijayawardhana" w:date="2020-09-04T10:59:00Z">
              <w:r>
                <w:rPr>
                  <w:rFonts w:cstheme="minorHAnsi"/>
                </w:rPr>
                <w:t xml:space="preserve">any </w:t>
              </w:r>
            </w:ins>
            <w:ins w:id="31" w:author="Dhammika Wijayawardhana" w:date="2020-09-04T10:58:00Z">
              <w:r>
                <w:rPr>
                  <w:rFonts w:cstheme="minorHAnsi"/>
                </w:rPr>
                <w:t>other personnel that are unable to work remotely</w:t>
              </w:r>
            </w:ins>
            <w:ins w:id="32" w:author="Dhammika Wijayawardhana" w:date="2020-09-04T11:43:00Z">
              <w:r w:rsidR="003F110E">
                <w:rPr>
                  <w:rFonts w:cstheme="minorHAnsi"/>
                </w:rPr>
                <w:t>.  More details to come</w:t>
              </w:r>
            </w:ins>
          </w:p>
          <w:p w14:paraId="6471F0F9" w14:textId="1A49108E" w:rsidR="003F110E" w:rsidRDefault="003F110E" w:rsidP="00E21E71">
            <w:pPr>
              <w:rPr>
                <w:ins w:id="33" w:author="Dhammika Wijayawardhana" w:date="2020-09-04T10:58:00Z"/>
                <w:rFonts w:cstheme="minorHAnsi"/>
              </w:rPr>
            </w:pPr>
          </w:p>
        </w:tc>
        <w:tc>
          <w:tcPr>
            <w:tcW w:w="2602" w:type="dxa"/>
          </w:tcPr>
          <w:p w14:paraId="02367B1F" w14:textId="77777777" w:rsidR="006B3290" w:rsidRPr="00697197" w:rsidRDefault="006B3290" w:rsidP="00E21E71">
            <w:pPr>
              <w:rPr>
                <w:ins w:id="34" w:author="Dhammika Wijayawardhana" w:date="2020-09-04T10:58:00Z"/>
                <w:rFonts w:cstheme="minorHAnsi"/>
              </w:rPr>
            </w:pPr>
          </w:p>
        </w:tc>
      </w:tr>
      <w:tr w:rsidR="00E21E71" w:rsidRPr="00697197" w14:paraId="36626FB3" w14:textId="77777777" w:rsidTr="00A471BD">
        <w:tc>
          <w:tcPr>
            <w:tcW w:w="1872" w:type="dxa"/>
          </w:tcPr>
          <w:p w14:paraId="31AB6985" w14:textId="5C175D7F" w:rsidR="00E21E71" w:rsidRDefault="00E21E71" w:rsidP="00E21E71">
            <w:pPr>
              <w:rPr>
                <w:rFonts w:cstheme="minorHAnsi"/>
                <w:i/>
                <w:iCs/>
              </w:rPr>
            </w:pPr>
            <w:r>
              <w:rPr>
                <w:rFonts w:cstheme="minorHAnsi"/>
                <w:i/>
                <w:iCs/>
              </w:rPr>
              <w:t>Other</w:t>
            </w:r>
            <w:r w:rsidR="00031956">
              <w:rPr>
                <w:rFonts w:cstheme="minorHAnsi"/>
                <w:i/>
                <w:iCs/>
              </w:rPr>
              <w:t>?</w:t>
            </w:r>
          </w:p>
        </w:tc>
        <w:tc>
          <w:tcPr>
            <w:tcW w:w="3627" w:type="dxa"/>
          </w:tcPr>
          <w:p w14:paraId="3F1D6644" w14:textId="77777777" w:rsidR="00E21E71" w:rsidRDefault="00E21E71" w:rsidP="00E21E71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Communications</w:t>
            </w:r>
          </w:p>
          <w:p w14:paraId="65E923DB" w14:textId="77777777" w:rsidR="00E21E71" w:rsidRDefault="00E21E71" w:rsidP="00E21E71">
            <w:pPr>
              <w:rPr>
                <w:rFonts w:cstheme="minorHAnsi"/>
              </w:rPr>
            </w:pPr>
            <w:r>
              <w:rPr>
                <w:rFonts w:cstheme="minorHAnsi"/>
              </w:rPr>
              <w:t>Legal</w:t>
            </w:r>
          </w:p>
          <w:p w14:paraId="3C116AA4" w14:textId="77777777" w:rsidR="00E21E71" w:rsidRDefault="00E21E71" w:rsidP="00E21E71">
            <w:pPr>
              <w:rPr>
                <w:ins w:id="35" w:author="Wijayawardhana,Dhammika [Ontario]" w:date="2020-08-24T13:37:00Z"/>
                <w:rFonts w:cstheme="minorHAnsi"/>
              </w:rPr>
            </w:pPr>
            <w:r>
              <w:rPr>
                <w:rFonts w:cstheme="minorHAnsi"/>
              </w:rPr>
              <w:t>Unions</w:t>
            </w:r>
          </w:p>
          <w:p w14:paraId="17FBE764" w14:textId="77777777" w:rsidR="00E21E71" w:rsidRDefault="00E21E71" w:rsidP="00E21E71">
            <w:pPr>
              <w:rPr>
                <w:rFonts w:cstheme="minorHAnsi"/>
              </w:rPr>
            </w:pPr>
          </w:p>
        </w:tc>
        <w:tc>
          <w:tcPr>
            <w:tcW w:w="2602" w:type="dxa"/>
          </w:tcPr>
          <w:p w14:paraId="35E8932A" w14:textId="77777777" w:rsidR="00E21E71" w:rsidRPr="00697197" w:rsidRDefault="00E21E71" w:rsidP="00E21E71">
            <w:pPr>
              <w:rPr>
                <w:rFonts w:cstheme="minorHAnsi"/>
              </w:rPr>
            </w:pPr>
          </w:p>
        </w:tc>
      </w:tr>
    </w:tbl>
    <w:p w14:paraId="58861BBB" w14:textId="77777777" w:rsidR="002C50FD" w:rsidRDefault="002C50FD" w:rsidP="002C50FD">
      <w:pPr>
        <w:rPr>
          <w:rFonts w:cstheme="minorHAnsi"/>
          <w:i/>
          <w:iCs/>
        </w:rPr>
      </w:pPr>
    </w:p>
    <w:p w14:paraId="72A4A483" w14:textId="77777777" w:rsidR="0059149B" w:rsidRDefault="0059149B" w:rsidP="2AEDF27D">
      <w:pPr>
        <w:spacing w:after="0" w:line="240" w:lineRule="auto"/>
        <w:ind w:left="360"/>
        <w:rPr>
          <w:lang w:val="en-US" w:eastAsia="en-CA"/>
        </w:rPr>
      </w:pPr>
    </w:p>
    <w:p w14:paraId="22F479AD" w14:textId="340B5D9F" w:rsidR="00652B30" w:rsidRDefault="00652B30" w:rsidP="00652B30">
      <w:pPr>
        <w:pStyle w:val="ListParagraph"/>
        <w:spacing w:after="0" w:line="240" w:lineRule="auto"/>
        <w:rPr>
          <w:lang w:val="en-US" w:eastAsia="en-CA"/>
        </w:rPr>
      </w:pPr>
    </w:p>
    <w:p w14:paraId="0FD850D3" w14:textId="226DBE0D" w:rsidR="0046237F" w:rsidRPr="0046237F" w:rsidRDefault="0046237F" w:rsidP="00F032FF">
      <w:pPr>
        <w:pStyle w:val="Heading3"/>
        <w:rPr>
          <w:rFonts w:eastAsia="Times New Roman"/>
          <w:lang w:val="en-US" w:eastAsia="en-CA"/>
        </w:rPr>
      </w:pPr>
      <w:r w:rsidRPr="0046237F">
        <w:rPr>
          <w:rFonts w:eastAsia="Times New Roman"/>
          <w:lang w:val="en-US" w:eastAsia="en-CA"/>
        </w:rPr>
        <w:t> </w:t>
      </w:r>
      <w:r w:rsidR="00FA6D67">
        <w:rPr>
          <w:rFonts w:eastAsia="Times New Roman"/>
          <w:lang w:val="en-US" w:eastAsia="en-CA"/>
        </w:rPr>
        <w:t>User Roles</w:t>
      </w:r>
    </w:p>
    <w:p w14:paraId="68EC414C" w14:textId="4A91FF76" w:rsidR="005B198F" w:rsidRPr="00335C90" w:rsidRDefault="005B198F" w:rsidP="00335C90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35C90">
        <w:rPr>
          <w:rFonts w:ascii="Calibri" w:eastAsia="Times New Roman" w:hAnsi="Calibri" w:cs="Calibri"/>
          <w:lang w:val="en-US" w:eastAsia="en-CA"/>
        </w:rPr>
        <w:t>Users</w:t>
      </w:r>
    </w:p>
    <w:p w14:paraId="5E023F90" w14:textId="51D4AF0D" w:rsidR="005B198F" w:rsidRDefault="005B198F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Includes ECCC employees, ECCC employed contractors and students.  Later phases may also expand users to  include other GoC staff and visitors</w:t>
      </w:r>
      <w:r w:rsidR="00E413A1">
        <w:rPr>
          <w:rFonts w:ascii="Calibri" w:eastAsia="Times New Roman" w:hAnsi="Calibri" w:cs="Calibri"/>
          <w:lang w:val="en-US" w:eastAsia="en-CA"/>
        </w:rPr>
        <w:t xml:space="preserve"> that need to access ECCC locations</w:t>
      </w:r>
    </w:p>
    <w:p w14:paraId="674C634E" w14:textId="2F9E1708" w:rsidR="00FC1D10" w:rsidRDefault="00FC1D10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Create and submit access requests for approval</w:t>
      </w:r>
    </w:p>
    <w:p w14:paraId="6D87ABEF" w14:textId="4648B321" w:rsidR="00FC1D10" w:rsidRDefault="00FC1D10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View/display confirmation of approval</w:t>
      </w:r>
    </w:p>
    <w:p w14:paraId="6E0CCA6F" w14:textId="3305777F" w:rsidR="00335C90" w:rsidRDefault="00FC1D10" w:rsidP="00335C90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 requests submitted and their statuses</w:t>
      </w:r>
    </w:p>
    <w:p w14:paraId="73C61F85" w14:textId="38963615" w:rsidR="009C4AAC" w:rsidRPr="00335C90" w:rsidRDefault="009C4AAC" w:rsidP="00335C90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35C90">
        <w:rPr>
          <w:rFonts w:ascii="Calibri" w:eastAsia="Times New Roman" w:hAnsi="Calibri" w:cs="Calibri"/>
          <w:lang w:val="en-US" w:eastAsia="en-CA"/>
        </w:rPr>
        <w:t>Surrogate User</w:t>
      </w:r>
    </w:p>
    <w:p w14:paraId="18E578BC" w14:textId="604791F4" w:rsidR="009C4AAC" w:rsidRDefault="009C4AAC" w:rsidP="009C4AAC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Has permission to submit requests on behalf of another user</w:t>
      </w:r>
    </w:p>
    <w:p w14:paraId="61BE3699" w14:textId="4E2281A7" w:rsidR="005B198F" w:rsidRPr="00335C90" w:rsidRDefault="005B198F" w:rsidP="00335C90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35C90">
        <w:rPr>
          <w:rFonts w:ascii="Calibri" w:eastAsia="Times New Roman" w:hAnsi="Calibri" w:cs="Calibri"/>
          <w:lang w:val="en-US" w:eastAsia="en-CA"/>
        </w:rPr>
        <w:t>Approver</w:t>
      </w:r>
    </w:p>
    <w:p w14:paraId="705B30B9" w14:textId="2CFEF7CA" w:rsidR="005B198F" w:rsidRDefault="005B198F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A manager who has authority to approve an access request from an employee, contractor</w:t>
      </w:r>
      <w:r w:rsidR="00E413A1">
        <w:rPr>
          <w:rFonts w:ascii="Calibri" w:eastAsia="Times New Roman" w:hAnsi="Calibri" w:cs="Calibri"/>
          <w:lang w:val="en-US" w:eastAsia="en-CA"/>
        </w:rPr>
        <w:t>, student</w:t>
      </w:r>
      <w:r>
        <w:rPr>
          <w:rFonts w:ascii="Calibri" w:eastAsia="Times New Roman" w:hAnsi="Calibri" w:cs="Calibri"/>
          <w:lang w:val="en-US" w:eastAsia="en-CA"/>
        </w:rPr>
        <w:t xml:space="preserve"> or </w:t>
      </w:r>
      <w:r w:rsidR="00E413A1">
        <w:rPr>
          <w:rFonts w:ascii="Calibri" w:eastAsia="Times New Roman" w:hAnsi="Calibri" w:cs="Calibri"/>
          <w:lang w:val="en-US" w:eastAsia="en-CA"/>
        </w:rPr>
        <w:t xml:space="preserve">a </w:t>
      </w:r>
      <w:r>
        <w:rPr>
          <w:rFonts w:ascii="Calibri" w:eastAsia="Times New Roman" w:hAnsi="Calibri" w:cs="Calibri"/>
          <w:lang w:val="en-US" w:eastAsia="en-CA"/>
        </w:rPr>
        <w:t>guest</w:t>
      </w:r>
    </w:p>
    <w:p w14:paraId="39277DA0" w14:textId="77777777" w:rsidR="00FC1D10" w:rsidRDefault="00FC1D10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View, Approve or deny access requests</w:t>
      </w:r>
    </w:p>
    <w:p w14:paraId="21E9905A" w14:textId="77777777" w:rsidR="00FC1D10" w:rsidRDefault="00FC1D10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 floor/zone capacity in order to approve requests</w:t>
      </w:r>
    </w:p>
    <w:p w14:paraId="4C74D161" w14:textId="65858EA4" w:rsidR="00FC1D10" w:rsidRPr="005B198F" w:rsidRDefault="00FC1D10" w:rsidP="005B198F">
      <w:pPr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Change previously approved requests </w:t>
      </w:r>
    </w:p>
    <w:p w14:paraId="57EE99D7" w14:textId="19E0DAB9" w:rsidR="005B198F" w:rsidRPr="00335C90" w:rsidRDefault="005B198F" w:rsidP="00335C90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335C90">
        <w:rPr>
          <w:rFonts w:ascii="Calibri" w:eastAsia="Times New Roman" w:hAnsi="Calibri" w:cs="Calibri"/>
          <w:lang w:val="en-US" w:eastAsia="en-CA"/>
        </w:rPr>
        <w:t>Report User</w:t>
      </w:r>
      <w:r w:rsidR="00E413A1" w:rsidRPr="00335C90">
        <w:rPr>
          <w:rFonts w:ascii="Calibri" w:eastAsia="Times New Roman" w:hAnsi="Calibri" w:cs="Calibri"/>
          <w:lang w:val="en-US" w:eastAsia="en-CA"/>
        </w:rPr>
        <w:t>s</w:t>
      </w:r>
    </w:p>
    <w:p w14:paraId="3E755425" w14:textId="6020B09C" w:rsidR="0059149B" w:rsidRDefault="005B198F" w:rsidP="005B198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5B198F">
        <w:rPr>
          <w:rFonts w:ascii="Calibri" w:eastAsia="Times New Roman" w:hAnsi="Calibri" w:cs="Calibri"/>
          <w:lang w:val="en-US" w:eastAsia="en-CA"/>
        </w:rPr>
        <w:t xml:space="preserve">Includes </w:t>
      </w:r>
      <w:r w:rsidR="00BA3111" w:rsidRPr="005B198F">
        <w:rPr>
          <w:rFonts w:ascii="Calibri" w:eastAsia="Times New Roman" w:hAnsi="Calibri" w:cs="Calibri"/>
          <w:lang w:val="en-US" w:eastAsia="en-CA"/>
        </w:rPr>
        <w:t>Senior Building officials</w:t>
      </w:r>
      <w:r>
        <w:rPr>
          <w:rFonts w:ascii="Calibri" w:eastAsia="Times New Roman" w:hAnsi="Calibri" w:cs="Calibri"/>
          <w:lang w:val="en-US" w:eastAsia="en-CA"/>
        </w:rPr>
        <w:t xml:space="preserve"> (SBOs)</w:t>
      </w:r>
      <w:r w:rsidRPr="005B198F">
        <w:rPr>
          <w:rFonts w:ascii="Calibri" w:eastAsia="Times New Roman" w:hAnsi="Calibri" w:cs="Calibri"/>
          <w:lang w:val="en-US" w:eastAsia="en-CA"/>
        </w:rPr>
        <w:t xml:space="preserve">, Commissionaires, </w:t>
      </w:r>
      <w:r w:rsidR="0059149B" w:rsidRPr="005B198F">
        <w:rPr>
          <w:rFonts w:ascii="Calibri" w:eastAsia="Times New Roman" w:hAnsi="Calibri" w:cs="Calibri"/>
          <w:lang w:val="en-US" w:eastAsia="en-CA"/>
        </w:rPr>
        <w:t>Real Property team (business owner)</w:t>
      </w:r>
      <w:ins w:id="36" w:author="Dhammika Wijayawardhana" w:date="2020-09-04T13:49:00Z">
        <w:r w:rsidR="00766538">
          <w:rPr>
            <w:rFonts w:ascii="Calibri" w:eastAsia="Times New Roman" w:hAnsi="Calibri" w:cs="Calibri"/>
            <w:lang w:val="en-US" w:eastAsia="en-CA"/>
          </w:rPr>
          <w:t xml:space="preserve"> </w:t>
        </w:r>
      </w:ins>
      <w:r w:rsidRPr="005B198F">
        <w:rPr>
          <w:rFonts w:ascii="Calibri" w:eastAsia="Times New Roman" w:hAnsi="Calibri" w:cs="Calibri"/>
          <w:lang w:val="en-US" w:eastAsia="en-CA"/>
        </w:rPr>
        <w:t xml:space="preserve"> who needs </w:t>
      </w:r>
      <w:r>
        <w:rPr>
          <w:rFonts w:ascii="Calibri" w:eastAsia="Times New Roman" w:hAnsi="Calibri" w:cs="Calibri"/>
          <w:lang w:val="en-US" w:eastAsia="en-CA"/>
        </w:rPr>
        <w:t xml:space="preserve">access to </w:t>
      </w:r>
      <w:r w:rsidR="00E413A1">
        <w:rPr>
          <w:rFonts w:ascii="Calibri" w:eastAsia="Times New Roman" w:hAnsi="Calibri" w:cs="Calibri"/>
          <w:lang w:val="en-US" w:eastAsia="en-CA"/>
        </w:rPr>
        <w:t xml:space="preserve">consolidated </w:t>
      </w:r>
      <w:r>
        <w:rPr>
          <w:rFonts w:ascii="Calibri" w:eastAsia="Times New Roman" w:hAnsi="Calibri" w:cs="Calibri"/>
          <w:lang w:val="en-US" w:eastAsia="en-CA"/>
        </w:rPr>
        <w:t>booking and capacity information for planning purposes as well as to ensure health and safety</w:t>
      </w:r>
    </w:p>
    <w:p w14:paraId="691DB0AA" w14:textId="5E05CDB1" w:rsidR="00766538" w:rsidRDefault="00766538" w:rsidP="005B198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ins w:id="37" w:author="Dhammika Wijayawardhana" w:date="2020-09-04T13:49:00Z"/>
          <w:rFonts w:ascii="Calibri" w:eastAsia="Times New Roman" w:hAnsi="Calibri" w:cs="Calibri"/>
          <w:lang w:val="en-US" w:eastAsia="en-CA"/>
        </w:rPr>
      </w:pPr>
      <w:ins w:id="38" w:author="Dhammika Wijayawardhana" w:date="2020-09-04T13:49:00Z">
        <w:r>
          <w:rPr>
            <w:rFonts w:ascii="Calibri" w:eastAsia="Times New Roman" w:hAnsi="Calibri" w:cs="Calibri"/>
            <w:lang w:val="en-US" w:eastAsia="en-CA"/>
          </w:rPr>
          <w:t>Managers/OHS may use reports to help identify potential contacts with a Covid</w:t>
        </w:r>
      </w:ins>
      <w:ins w:id="39" w:author="Dhammika Wijayawardhana" w:date="2020-09-04T13:50:00Z">
        <w:r>
          <w:rPr>
            <w:rFonts w:ascii="Calibri" w:eastAsia="Times New Roman" w:hAnsi="Calibri" w:cs="Calibri"/>
            <w:lang w:val="en-US" w:eastAsia="en-CA"/>
          </w:rPr>
          <w:t>-19 positive individual</w:t>
        </w:r>
      </w:ins>
    </w:p>
    <w:p w14:paraId="4AB22DB8" w14:textId="318226F7" w:rsidR="00FC1D10" w:rsidRDefault="00FC1D10" w:rsidP="005B198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 used capacity by date/time and floor</w:t>
      </w:r>
    </w:p>
    <w:p w14:paraId="536284EF" w14:textId="1DD237EE" w:rsidR="00FC1D10" w:rsidRDefault="00FC1D10" w:rsidP="005B198F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View users approve for access a floor/zone by date/time</w:t>
      </w:r>
    </w:p>
    <w:p w14:paraId="7F78FD9A" w14:textId="2D3B0923" w:rsidR="00FC1D10" w:rsidRDefault="00FC1D10" w:rsidP="00FC1D10">
      <w:pPr>
        <w:pStyle w:val="ListParagraph"/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Building Manager</w:t>
      </w:r>
    </w:p>
    <w:p w14:paraId="56839458" w14:textId="70CF42FC" w:rsidR="00C90E69" w:rsidRDefault="00C90E69" w:rsidP="00FC1D1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Same as report user above</w:t>
      </w:r>
    </w:p>
    <w:p w14:paraId="4CDA5503" w14:textId="4539FD9D" w:rsidR="00FC1D10" w:rsidRDefault="00C90E69" w:rsidP="00FC1D10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In addition, u</w:t>
      </w:r>
      <w:r w:rsidR="00FC1D10">
        <w:rPr>
          <w:rFonts w:ascii="Calibri" w:eastAsia="Times New Roman" w:hAnsi="Calibri" w:cs="Calibri"/>
          <w:lang w:val="en-US" w:eastAsia="en-CA"/>
        </w:rPr>
        <w:t>pdates capacity limits per floor/zone</w:t>
      </w:r>
    </w:p>
    <w:p w14:paraId="2D4DBF98" w14:textId="6C8ECDA3" w:rsidR="00B264B1" w:rsidRPr="000F6D18" w:rsidRDefault="00B264B1" w:rsidP="000F6D18">
      <w:pPr>
        <w:pStyle w:val="ListParagraph"/>
        <w:numPr>
          <w:ilvl w:val="1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0F6D18">
        <w:rPr>
          <w:rFonts w:ascii="Calibri" w:eastAsia="Times New Roman" w:hAnsi="Calibri" w:cs="Calibri"/>
          <w:lang w:val="en-US" w:eastAsia="en-CA"/>
        </w:rPr>
        <w:t>M</w:t>
      </w:r>
      <w:r w:rsidR="00D845D6" w:rsidRPr="000F6D18">
        <w:rPr>
          <w:rFonts w:ascii="Calibri" w:eastAsia="Times New Roman" w:hAnsi="Calibri" w:cs="Calibri"/>
          <w:lang w:val="en-US" w:eastAsia="en-CA"/>
        </w:rPr>
        <w:t>ember of ARPSD-Real property</w:t>
      </w:r>
      <w:r w:rsidRPr="000F6D18">
        <w:rPr>
          <w:rFonts w:ascii="Calibri" w:eastAsia="Times New Roman" w:hAnsi="Calibri" w:cs="Calibri"/>
          <w:lang w:val="en-US" w:eastAsia="en-CA"/>
        </w:rPr>
        <w:t xml:space="preserve"> team</w:t>
      </w:r>
      <w:r w:rsidR="000F6D18" w:rsidRPr="000F6D18">
        <w:rPr>
          <w:rFonts w:ascii="Calibri" w:eastAsia="Times New Roman" w:hAnsi="Calibri" w:cs="Calibri"/>
          <w:lang w:val="en-US" w:eastAsia="en-CA"/>
        </w:rPr>
        <w:t xml:space="preserve">, </w:t>
      </w:r>
      <w:r w:rsidR="000F6D18">
        <w:rPr>
          <w:rFonts w:ascii="Calibri" w:eastAsia="Times New Roman" w:hAnsi="Calibri" w:cs="Calibri"/>
          <w:lang w:val="en-US" w:eastAsia="en-CA"/>
        </w:rPr>
        <w:t>m</w:t>
      </w:r>
      <w:r w:rsidRPr="000F6D18">
        <w:rPr>
          <w:rFonts w:ascii="Calibri" w:eastAsia="Times New Roman" w:hAnsi="Calibri" w:cs="Calibri"/>
          <w:lang w:val="en-US" w:eastAsia="en-CA"/>
        </w:rPr>
        <w:t>ost likely only 2-3 people will have this role for all ECCC</w:t>
      </w:r>
    </w:p>
    <w:p w14:paraId="7EE13E37" w14:textId="77777777" w:rsidR="00FC1D10" w:rsidRPr="00FC1D10" w:rsidRDefault="00FC1D10" w:rsidP="00FC1D10">
      <w:pPr>
        <w:pStyle w:val="ListParagraph"/>
        <w:spacing w:after="0" w:line="240" w:lineRule="auto"/>
        <w:ind w:left="1440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0A37501D" w14:textId="0C69D306" w:rsidR="002224FA" w:rsidRDefault="002224FA" w:rsidP="00D72AC3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52D148F9" w14:textId="77777777" w:rsidR="00E60199" w:rsidRPr="0046237F" w:rsidRDefault="00E60199" w:rsidP="002224FA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21D77388" w14:textId="5D34C78C" w:rsidR="002E6EF6" w:rsidRDefault="0046237F" w:rsidP="002E6EF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6237F">
        <w:rPr>
          <w:rFonts w:ascii="Calibri" w:eastAsia="Times New Roman" w:hAnsi="Calibri" w:cs="Calibri"/>
          <w:lang w:val="en-US" w:eastAsia="en-CA"/>
        </w:rPr>
        <w:t> </w:t>
      </w:r>
      <w:r w:rsidR="00A424D9" w:rsidRPr="00F032FF">
        <w:rPr>
          <w:rStyle w:val="Heading3Char"/>
        </w:rPr>
        <w:t xml:space="preserve">Business </w:t>
      </w:r>
      <w:r w:rsidRPr="00F032FF">
        <w:rPr>
          <w:rStyle w:val="Heading3Char"/>
        </w:rPr>
        <w:t>Objects</w:t>
      </w:r>
      <w:r w:rsidR="002E6EF6">
        <w:rPr>
          <w:rFonts w:ascii="Calibri" w:eastAsia="Times New Roman" w:hAnsi="Calibri" w:cs="Calibri"/>
          <w:b/>
          <w:lang w:val="en-US" w:eastAsia="en-CA"/>
        </w:rPr>
        <w:t xml:space="preserve"> </w:t>
      </w:r>
      <w:r w:rsidR="002E6EF6" w:rsidRPr="002E6EF6">
        <w:rPr>
          <w:rFonts w:ascii="Calibri" w:eastAsia="Times New Roman" w:hAnsi="Calibri" w:cs="Calibri"/>
          <w:lang w:val="en-US" w:eastAsia="en-CA"/>
        </w:rPr>
        <w:t>(</w:t>
      </w:r>
      <w:r w:rsidR="002E6EF6">
        <w:rPr>
          <w:rFonts w:ascii="Calibri" w:eastAsia="Times New Roman" w:hAnsi="Calibri" w:cs="Calibri"/>
          <w:lang w:val="en-US" w:eastAsia="en-CA"/>
        </w:rPr>
        <w:t xml:space="preserve">ie. main entities </w:t>
      </w:r>
      <w:r w:rsidR="00E60199">
        <w:rPr>
          <w:rFonts w:ascii="Calibri" w:eastAsia="Times New Roman" w:hAnsi="Calibri" w:cs="Calibri"/>
          <w:lang w:val="en-US" w:eastAsia="en-CA"/>
        </w:rPr>
        <w:t xml:space="preserve">user will see </w:t>
      </w:r>
      <w:r w:rsidR="002E6EF6">
        <w:rPr>
          <w:rFonts w:ascii="Calibri" w:eastAsia="Times New Roman" w:hAnsi="Calibri" w:cs="Calibri"/>
          <w:lang w:val="en-US" w:eastAsia="en-CA"/>
        </w:rPr>
        <w:t>in the system)</w:t>
      </w:r>
    </w:p>
    <w:p w14:paraId="4CD82FBC" w14:textId="77777777" w:rsidR="005B198F" w:rsidRDefault="005B198F" w:rsidP="002E6EF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35B28764" w14:textId="77777777" w:rsidR="00FC1D10" w:rsidRDefault="0046237F" w:rsidP="005B198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46237F">
        <w:rPr>
          <w:rFonts w:ascii="Calibri" w:eastAsia="Times New Roman" w:hAnsi="Calibri" w:cs="Calibri"/>
          <w:lang w:val="en-US" w:eastAsia="en-CA"/>
        </w:rPr>
        <w:t>Building</w:t>
      </w:r>
      <w:r w:rsidR="005B198F">
        <w:rPr>
          <w:rFonts w:ascii="Calibri" w:eastAsia="Times New Roman" w:hAnsi="Calibri" w:cs="Calibri"/>
          <w:lang w:val="en-US" w:eastAsia="en-CA"/>
        </w:rPr>
        <w:t xml:space="preserve"> </w:t>
      </w:r>
      <w:r w:rsidR="00E60199" w:rsidRPr="005B198F">
        <w:rPr>
          <w:rFonts w:ascii="Calibri" w:eastAsia="Times New Roman" w:hAnsi="Calibri" w:cs="Calibri"/>
          <w:lang w:val="en-US" w:eastAsia="en-CA"/>
        </w:rPr>
        <w:t xml:space="preserve"> </w:t>
      </w:r>
    </w:p>
    <w:p w14:paraId="2F7ED67F" w14:textId="62FC0060" w:rsidR="002308D3" w:rsidRPr="005B198F" w:rsidRDefault="00C71BD6" w:rsidP="00FC1D1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005B198F">
        <w:rPr>
          <w:rFonts w:ascii="Calibri" w:eastAsia="Times New Roman" w:hAnsi="Calibri" w:cs="Calibri"/>
          <w:lang w:val="en-US" w:eastAsia="en-CA"/>
        </w:rPr>
        <w:t>has an address, floor</w:t>
      </w:r>
      <w:r w:rsidR="00FC1D10">
        <w:rPr>
          <w:rFonts w:ascii="Calibri" w:eastAsia="Times New Roman" w:hAnsi="Calibri" w:cs="Calibri"/>
          <w:lang w:val="en-US" w:eastAsia="en-CA"/>
        </w:rPr>
        <w:t>s, capacity</w:t>
      </w:r>
    </w:p>
    <w:p w14:paraId="22A17EBD" w14:textId="77777777" w:rsidR="00FC1D10" w:rsidRDefault="00D257C2" w:rsidP="0046237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2AEDF27D">
        <w:rPr>
          <w:rFonts w:ascii="Calibri" w:eastAsia="Times New Roman" w:hAnsi="Calibri" w:cs="Calibri"/>
          <w:lang w:val="en-US" w:eastAsia="en-CA"/>
        </w:rPr>
        <w:t>Floor</w:t>
      </w:r>
      <w:r w:rsidR="005B198F">
        <w:rPr>
          <w:rFonts w:ascii="Calibri" w:eastAsia="Times New Roman" w:hAnsi="Calibri" w:cs="Calibri"/>
          <w:lang w:val="en-US" w:eastAsia="en-CA"/>
        </w:rPr>
        <w:t>/Zone</w:t>
      </w:r>
      <w:r w:rsidRPr="2AEDF27D">
        <w:rPr>
          <w:rFonts w:ascii="Calibri" w:eastAsia="Times New Roman" w:hAnsi="Calibri" w:cs="Calibri"/>
          <w:lang w:val="en-US" w:eastAsia="en-CA"/>
        </w:rPr>
        <w:t xml:space="preserve"> </w:t>
      </w:r>
    </w:p>
    <w:p w14:paraId="20223912" w14:textId="5F51F67C" w:rsidR="0046237F" w:rsidRDefault="00D257C2" w:rsidP="00FC1D1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 w:rsidRPr="2AEDF27D">
        <w:rPr>
          <w:rFonts w:ascii="Calibri" w:eastAsia="Times New Roman" w:hAnsi="Calibri" w:cs="Calibri"/>
          <w:lang w:val="en-US" w:eastAsia="en-CA"/>
        </w:rPr>
        <w:t>has a</w:t>
      </w:r>
      <w:r w:rsidR="00E413A1">
        <w:rPr>
          <w:rFonts w:ascii="Calibri" w:eastAsia="Times New Roman" w:hAnsi="Calibri" w:cs="Calibri"/>
          <w:lang w:val="en-US" w:eastAsia="en-CA"/>
        </w:rPr>
        <w:t>n associated</w:t>
      </w:r>
      <w:r w:rsidRPr="2AEDF27D">
        <w:rPr>
          <w:rFonts w:ascii="Calibri" w:eastAsia="Times New Roman" w:hAnsi="Calibri" w:cs="Calibri"/>
          <w:lang w:val="en-US" w:eastAsia="en-CA"/>
        </w:rPr>
        <w:t xml:space="preserve"> </w:t>
      </w:r>
      <w:r w:rsidR="00F271F2">
        <w:rPr>
          <w:rFonts w:ascii="Calibri" w:eastAsia="Times New Roman" w:hAnsi="Calibri" w:cs="Calibri"/>
          <w:lang w:val="en-US" w:eastAsia="en-CA"/>
        </w:rPr>
        <w:t xml:space="preserve">building, </w:t>
      </w:r>
      <w:r w:rsidR="00D845D6">
        <w:rPr>
          <w:rFonts w:ascii="Calibri" w:eastAsia="Times New Roman" w:hAnsi="Calibri" w:cs="Calibri"/>
          <w:lang w:val="en-US" w:eastAsia="en-CA"/>
        </w:rPr>
        <w:t>capacity limit</w:t>
      </w:r>
      <w:r w:rsidR="00323CA0">
        <w:rPr>
          <w:rFonts w:ascii="Calibri" w:eastAsia="Times New Roman" w:hAnsi="Calibri" w:cs="Calibri"/>
          <w:lang w:val="en-US" w:eastAsia="en-CA"/>
        </w:rPr>
        <w:t>, used capacity</w:t>
      </w:r>
    </w:p>
    <w:p w14:paraId="71CE7A8C" w14:textId="77777777" w:rsidR="00FC1D10" w:rsidRDefault="001A1358" w:rsidP="001A135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 w:rsidRPr="0046237F">
        <w:rPr>
          <w:rFonts w:ascii="Calibri" w:eastAsia="Times New Roman" w:hAnsi="Calibri" w:cs="Calibri"/>
          <w:lang w:val="en-US" w:eastAsia="en-CA"/>
        </w:rPr>
        <w:t>Access Request</w:t>
      </w:r>
      <w:r>
        <w:rPr>
          <w:rFonts w:ascii="Calibri" w:eastAsia="Times New Roman" w:hAnsi="Calibri" w:cs="Calibri"/>
          <w:lang w:val="en-US" w:eastAsia="en-CA"/>
        </w:rPr>
        <w:t xml:space="preserve"> </w:t>
      </w:r>
    </w:p>
    <w:p w14:paraId="5EC9FF57" w14:textId="50FC0607" w:rsidR="001A1358" w:rsidRDefault="00C71BD6" w:rsidP="00FC1D1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request #, name of</w:t>
      </w:r>
      <w:r w:rsidR="00D257C2">
        <w:rPr>
          <w:rFonts w:ascii="Calibri" w:eastAsia="Times New Roman" w:hAnsi="Calibri" w:cs="Calibri"/>
          <w:lang w:val="en-US" w:eastAsia="en-CA"/>
        </w:rPr>
        <w:t xml:space="preserve"> requestor, date/time, building, </w:t>
      </w:r>
      <w:r w:rsidR="00E413A1">
        <w:rPr>
          <w:rFonts w:ascii="Calibri" w:eastAsia="Times New Roman" w:hAnsi="Calibri" w:cs="Calibri"/>
          <w:lang w:val="en-US" w:eastAsia="en-CA"/>
        </w:rPr>
        <w:t>floor, branch, manager</w:t>
      </w:r>
    </w:p>
    <w:p w14:paraId="71111191" w14:textId="2E87CCDA" w:rsidR="00FC1D10" w:rsidRDefault="00FC1D10" w:rsidP="001A1358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Notification </w:t>
      </w:r>
      <w:r w:rsidR="00D845D6">
        <w:rPr>
          <w:rFonts w:ascii="Calibri" w:eastAsia="Times New Roman" w:hAnsi="Calibri" w:cs="Calibri"/>
          <w:lang w:val="en-US" w:eastAsia="en-CA"/>
        </w:rPr>
        <w:t>/ proof of approval</w:t>
      </w:r>
    </w:p>
    <w:p w14:paraId="1F68BC41" w14:textId="2DD14F1C" w:rsidR="00146CC8" w:rsidRPr="0046237F" w:rsidRDefault="00146CC8" w:rsidP="00FC1D10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name of requestor, </w:t>
      </w:r>
      <w:r w:rsidR="00E413A1">
        <w:rPr>
          <w:rFonts w:ascii="Calibri" w:eastAsia="Times New Roman" w:hAnsi="Calibri" w:cs="Calibri"/>
          <w:lang w:val="en-US" w:eastAsia="en-CA"/>
        </w:rPr>
        <w:t xml:space="preserve">building, timeslot, </w:t>
      </w:r>
      <w:r>
        <w:rPr>
          <w:rFonts w:ascii="Calibri" w:eastAsia="Times New Roman" w:hAnsi="Calibri" w:cs="Calibri"/>
          <w:lang w:val="en-US" w:eastAsia="en-CA"/>
        </w:rPr>
        <w:t>approval status, date/time</w:t>
      </w:r>
      <w:r w:rsidR="00E413A1">
        <w:rPr>
          <w:rFonts w:ascii="Calibri" w:eastAsia="Times New Roman" w:hAnsi="Calibri" w:cs="Calibri"/>
          <w:lang w:val="en-US" w:eastAsia="en-CA"/>
        </w:rPr>
        <w:t xml:space="preserve"> requested, date/time approved, approver name</w:t>
      </w:r>
    </w:p>
    <w:p w14:paraId="5DAB6C7B" w14:textId="77777777" w:rsidR="001A1358" w:rsidRPr="0046237F" w:rsidRDefault="001A1358" w:rsidP="001A1358">
      <w:pPr>
        <w:spacing w:after="0" w:line="240" w:lineRule="auto"/>
        <w:textAlignment w:val="center"/>
        <w:rPr>
          <w:rFonts w:ascii="Calibri" w:eastAsia="Times New Roman" w:hAnsi="Calibri" w:cs="Calibri"/>
          <w:lang w:val="en-US" w:eastAsia="en-CA"/>
        </w:rPr>
      </w:pPr>
    </w:p>
    <w:p w14:paraId="02EB378F" w14:textId="41E70369" w:rsidR="0046237F" w:rsidRDefault="0046237F" w:rsidP="00323CA0">
      <w:pPr>
        <w:tabs>
          <w:tab w:val="left" w:pos="1985"/>
        </w:tabs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46237F">
        <w:rPr>
          <w:rFonts w:ascii="Calibri" w:eastAsia="Times New Roman" w:hAnsi="Calibri" w:cs="Calibri"/>
          <w:lang w:val="en-US" w:eastAsia="en-CA"/>
        </w:rPr>
        <w:lastRenderedPageBreak/>
        <w:t> </w:t>
      </w:r>
    </w:p>
    <w:p w14:paraId="3D54DB8C" w14:textId="77777777" w:rsidR="00905D67" w:rsidRPr="0046237F" w:rsidRDefault="00905D67" w:rsidP="00323CA0">
      <w:pPr>
        <w:tabs>
          <w:tab w:val="left" w:pos="1985"/>
        </w:tabs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3943D858" w14:textId="572C864D" w:rsidR="008803D2" w:rsidRPr="002B1EFD" w:rsidRDefault="002B1EFD" w:rsidP="00F032FF">
      <w:pPr>
        <w:pStyle w:val="Heading3"/>
        <w:rPr>
          <w:lang w:val="en-US" w:eastAsia="en-CA"/>
        </w:rPr>
      </w:pPr>
      <w:r w:rsidRPr="002B1EFD">
        <w:rPr>
          <w:lang w:val="en-US" w:eastAsia="en-CA"/>
        </w:rPr>
        <w:t>Workflow</w:t>
      </w:r>
    </w:p>
    <w:p w14:paraId="0496593D" w14:textId="2C1F4958" w:rsidR="002922CA" w:rsidRDefault="001D3E23" w:rsidP="0030055F">
      <w:pPr>
        <w:spacing w:after="0" w:line="240" w:lineRule="auto"/>
        <w:ind w:left="720"/>
        <w:rPr>
          <w:rFonts w:ascii="Calibri" w:eastAsia="Times New Roman" w:hAnsi="Calibri" w:cs="Calibri"/>
          <w:lang w:val="en-US" w:eastAsia="en-CA"/>
        </w:rPr>
      </w:pPr>
      <w:hyperlink r:id="rId14" w:history="1">
        <w:r w:rsidR="002922CA" w:rsidRPr="00D03845">
          <w:rPr>
            <w:rStyle w:val="Hyperlink"/>
            <w:rFonts w:ascii="Calibri" w:eastAsia="Times New Roman" w:hAnsi="Calibri" w:cs="Calibri"/>
            <w:lang w:val="en-US" w:eastAsia="en-CA"/>
          </w:rPr>
          <w:t>https://ecollab.ncr.int.ec.gc.ca/org/11001/CSFBCollaboration/ECCC-Covid-19%20ReEntryAppScreens-Business%20Logic.pdf</w:t>
        </w:r>
      </w:hyperlink>
    </w:p>
    <w:p w14:paraId="63C10708" w14:textId="698C5E08" w:rsidR="002922CA" w:rsidRDefault="002922CA" w:rsidP="00C71BD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49003B66" w14:textId="4214CF35" w:rsidR="00F31D80" w:rsidRDefault="00F31D80" w:rsidP="00C71BD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335E0031" w14:textId="1184F46F" w:rsidR="00F31D80" w:rsidRPr="00DB1063" w:rsidRDefault="00F31D80" w:rsidP="00F032FF">
      <w:pPr>
        <w:pStyle w:val="Heading3"/>
        <w:rPr>
          <w:rFonts w:eastAsia="Times New Roman"/>
          <w:lang w:val="en-US" w:eastAsia="en-CA"/>
        </w:rPr>
      </w:pPr>
      <w:r w:rsidRPr="00DB1063">
        <w:rPr>
          <w:rFonts w:eastAsia="Times New Roman"/>
          <w:lang w:val="en-US" w:eastAsia="en-CA"/>
        </w:rPr>
        <w:t>Scenarios</w:t>
      </w:r>
    </w:p>
    <w:p w14:paraId="34A2074A" w14:textId="713654AA" w:rsidR="00F31D80" w:rsidRDefault="00F31D80" w:rsidP="00C71BD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4C5AFEA2" w14:textId="7F35570A" w:rsidR="006908AA" w:rsidRPr="0030055F" w:rsidRDefault="006908AA" w:rsidP="00C71BD6">
      <w:pPr>
        <w:spacing w:after="0" w:line="240" w:lineRule="auto"/>
        <w:rPr>
          <w:rFonts w:ascii="Calibri" w:eastAsia="Times New Roman" w:hAnsi="Calibri" w:cs="Calibri"/>
          <w:u w:val="single"/>
          <w:lang w:val="en-US" w:eastAsia="en-CA"/>
        </w:rPr>
      </w:pPr>
      <w:r w:rsidRPr="0030055F">
        <w:rPr>
          <w:rFonts w:ascii="Calibri" w:eastAsia="Times New Roman" w:hAnsi="Calibri" w:cs="Calibri"/>
          <w:u w:val="single"/>
          <w:lang w:val="en-US" w:eastAsia="en-CA"/>
        </w:rPr>
        <w:t>Booking Access</w:t>
      </w:r>
    </w:p>
    <w:p w14:paraId="3C591FDB" w14:textId="77777777" w:rsidR="00DB1063" w:rsidRDefault="00DB1063" w:rsidP="00C71BD6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1B010A6E" w14:textId="1EA6DC8D" w:rsidR="00DB1063" w:rsidRDefault="00DB1063" w:rsidP="00DB1063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Phase 0</w:t>
      </w:r>
      <w:r w:rsidR="007D78D5">
        <w:rPr>
          <w:rFonts w:ascii="Calibri" w:eastAsia="Times New Roman" w:hAnsi="Calibri" w:cs="Calibri"/>
          <w:lang w:val="en-US" w:eastAsia="en-CA"/>
        </w:rPr>
        <w:t xml:space="preserve"> (mission critical)</w:t>
      </w:r>
      <w:r>
        <w:rPr>
          <w:rFonts w:ascii="Calibri" w:eastAsia="Times New Roman" w:hAnsi="Calibri" w:cs="Calibri"/>
          <w:lang w:val="en-US" w:eastAsia="en-CA"/>
        </w:rPr>
        <w:t xml:space="preserve"> user </w:t>
      </w:r>
      <w:r w:rsidR="0030055F">
        <w:rPr>
          <w:rFonts w:ascii="Calibri" w:eastAsia="Times New Roman" w:hAnsi="Calibri" w:cs="Calibri"/>
          <w:lang w:val="en-US" w:eastAsia="en-CA"/>
        </w:rPr>
        <w:t>scheduling access to</w:t>
      </w:r>
      <w:r>
        <w:rPr>
          <w:rFonts w:ascii="Calibri" w:eastAsia="Times New Roman" w:hAnsi="Calibri" w:cs="Calibri"/>
          <w:lang w:val="en-US" w:eastAsia="en-CA"/>
        </w:rPr>
        <w:t xml:space="preserve"> ECCC facility</w:t>
      </w:r>
    </w:p>
    <w:p w14:paraId="466BB7DD" w14:textId="56188107" w:rsidR="00DB1063" w:rsidRDefault="00DB1063" w:rsidP="00DB1063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commentRangeStart w:id="40"/>
      <w:r>
        <w:rPr>
          <w:rFonts w:ascii="Calibri" w:eastAsia="Times New Roman" w:hAnsi="Calibri" w:cs="Calibri"/>
          <w:lang w:val="en-US" w:eastAsia="en-CA"/>
        </w:rPr>
        <w:t>Phase 0 user login to RTW application</w:t>
      </w:r>
      <w:r w:rsidR="0030055F">
        <w:rPr>
          <w:rFonts w:ascii="Calibri" w:eastAsia="Times New Roman" w:hAnsi="Calibri" w:cs="Calibri"/>
          <w:lang w:val="en-US" w:eastAsia="en-CA"/>
        </w:rPr>
        <w:t xml:space="preserve"> and</w:t>
      </w:r>
      <w:r>
        <w:rPr>
          <w:rFonts w:ascii="Calibri" w:eastAsia="Times New Roman" w:hAnsi="Calibri" w:cs="Calibri"/>
          <w:lang w:val="en-US" w:eastAsia="en-CA"/>
        </w:rPr>
        <w:t xml:space="preserve"> requests access to a timeslot</w:t>
      </w:r>
      <w:commentRangeEnd w:id="40"/>
      <w:r w:rsidR="00F17BE8">
        <w:rPr>
          <w:rStyle w:val="CommentReference"/>
        </w:rPr>
        <w:commentReference w:id="40"/>
      </w:r>
    </w:p>
    <w:p w14:paraId="3B1633CD" w14:textId="4CD9BB47" w:rsidR="00DB1063" w:rsidRDefault="00DB1063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commentRangeStart w:id="41"/>
      <w:r>
        <w:rPr>
          <w:rFonts w:ascii="Calibri" w:eastAsia="Times New Roman" w:hAnsi="Calibri" w:cs="Calibri"/>
          <w:lang w:val="en-US" w:eastAsia="en-CA"/>
        </w:rPr>
        <w:t xml:space="preserve">System identifies Phase 0 user </w:t>
      </w:r>
      <w:r w:rsidR="0030055F">
        <w:rPr>
          <w:rFonts w:ascii="Calibri" w:eastAsia="Times New Roman" w:hAnsi="Calibri" w:cs="Calibri"/>
          <w:lang w:val="en-US" w:eastAsia="en-CA"/>
        </w:rPr>
        <w:t>and allow</w:t>
      </w:r>
      <w:r w:rsidR="007D78D5">
        <w:rPr>
          <w:rFonts w:ascii="Calibri" w:eastAsia="Times New Roman" w:hAnsi="Calibri" w:cs="Calibri"/>
          <w:lang w:val="en-US" w:eastAsia="en-CA"/>
        </w:rPr>
        <w:t>s the</w:t>
      </w:r>
      <w:r w:rsidR="0030055F">
        <w:rPr>
          <w:rFonts w:ascii="Calibri" w:eastAsia="Times New Roman" w:hAnsi="Calibri" w:cs="Calibri"/>
          <w:lang w:val="en-US" w:eastAsia="en-CA"/>
        </w:rPr>
        <w:t xml:space="preserve"> user</w:t>
      </w:r>
      <w:r w:rsidR="00F703A5">
        <w:rPr>
          <w:rFonts w:ascii="Calibri" w:eastAsia="Times New Roman" w:hAnsi="Calibri" w:cs="Calibri"/>
          <w:lang w:val="en-US" w:eastAsia="en-CA"/>
        </w:rPr>
        <w:t xml:space="preserve"> to </w:t>
      </w:r>
      <w:r w:rsidR="0030055F">
        <w:rPr>
          <w:rFonts w:ascii="Calibri" w:eastAsia="Times New Roman" w:hAnsi="Calibri" w:cs="Calibri"/>
          <w:lang w:val="en-US" w:eastAsia="en-CA"/>
        </w:rPr>
        <w:t>submit request without identifying</w:t>
      </w:r>
      <w:r w:rsidR="007D78D5">
        <w:rPr>
          <w:rFonts w:ascii="Calibri" w:eastAsia="Times New Roman" w:hAnsi="Calibri" w:cs="Calibri"/>
          <w:lang w:val="en-US" w:eastAsia="en-CA"/>
        </w:rPr>
        <w:t xml:space="preserve"> the</w:t>
      </w:r>
      <w:r w:rsidR="0030055F">
        <w:rPr>
          <w:rFonts w:ascii="Calibri" w:eastAsia="Times New Roman" w:hAnsi="Calibri" w:cs="Calibri"/>
          <w:lang w:val="en-US" w:eastAsia="en-CA"/>
        </w:rPr>
        <w:t xml:space="preserve"> manager</w:t>
      </w:r>
      <w:commentRangeEnd w:id="41"/>
      <w:r w:rsidR="0030055F">
        <w:rPr>
          <w:rStyle w:val="CommentReference"/>
        </w:rPr>
        <w:commentReference w:id="41"/>
      </w:r>
    </w:p>
    <w:p w14:paraId="18F34C51" w14:textId="07DB30D6" w:rsidR="00F703A5" w:rsidRPr="00F703A5" w:rsidRDefault="0030055F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eastAsia="Times New Roman"/>
        </w:rPr>
        <w:t>The Phase 0 user</w:t>
      </w:r>
      <w:ins w:id="42" w:author="Nancy.Tremblay5@canada.ca" w:date="2020-09-14T15:52:00Z">
        <w:r w:rsidR="007D78D5">
          <w:rPr>
            <w:rFonts w:eastAsia="Times New Roman"/>
          </w:rPr>
          <w:t>’</w:t>
        </w:r>
      </w:ins>
      <w:r>
        <w:rPr>
          <w:rFonts w:eastAsia="Times New Roman"/>
        </w:rPr>
        <w:t>s request</w:t>
      </w:r>
      <w:r w:rsidR="00DB1063" w:rsidRPr="00F703A5">
        <w:rPr>
          <w:rFonts w:eastAsia="Times New Roman"/>
        </w:rPr>
        <w:t xml:space="preserve"> status will </w:t>
      </w:r>
      <w:r>
        <w:rPr>
          <w:rFonts w:eastAsia="Times New Roman"/>
        </w:rPr>
        <w:t>be approved by default</w:t>
      </w:r>
      <w:r w:rsidR="00DB1063" w:rsidRPr="00F703A5">
        <w:rPr>
          <w:rFonts w:eastAsia="Times New Roman"/>
        </w:rPr>
        <w:t xml:space="preserve"> </w:t>
      </w:r>
      <w:r w:rsidR="00BB02B6">
        <w:rPr>
          <w:rFonts w:eastAsia="Times New Roman"/>
        </w:rPr>
        <w:t>and is not required to gain access to the building.</w:t>
      </w:r>
    </w:p>
    <w:p w14:paraId="5C7747E9" w14:textId="6B33ED21" w:rsidR="00F703A5" w:rsidRPr="00F703A5" w:rsidRDefault="00DB1063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F703A5">
        <w:rPr>
          <w:rFonts w:eastAsia="Times New Roman"/>
        </w:rPr>
        <w:t>The employee’s manager specified in the User</w:t>
      </w:r>
      <w:ins w:id="43" w:author="Nancy.Tremblay5@canada.ca" w:date="2020-09-14T15:31:00Z">
        <w:r w:rsidR="00BB02B6">
          <w:rPr>
            <w:rFonts w:eastAsia="Times New Roman"/>
          </w:rPr>
          <w:t xml:space="preserve"> </w:t>
        </w:r>
      </w:ins>
      <w:r w:rsidRPr="00F703A5">
        <w:rPr>
          <w:rFonts w:eastAsia="Times New Roman"/>
        </w:rPr>
        <w:t>Setting</w:t>
      </w:r>
      <w:del w:id="44" w:author="Nancy.Tremblay5@canada.ca" w:date="2020-09-14T15:53:00Z">
        <w:r w:rsidRPr="00F703A5" w:rsidDel="007D78D5">
          <w:rPr>
            <w:rFonts w:eastAsia="Times New Roman"/>
          </w:rPr>
          <w:delText xml:space="preserve"> </w:delText>
        </w:r>
      </w:del>
      <w:r w:rsidRPr="00F703A5">
        <w:rPr>
          <w:rFonts w:eastAsia="Times New Roman"/>
        </w:rPr>
        <w:t>Table will be automatically assigned in the AccessRequest (prevents the request from be orphaned in the dashboard)</w:t>
      </w:r>
    </w:p>
    <w:p w14:paraId="7EA35D04" w14:textId="421CF29D" w:rsidR="00DB1063" w:rsidRPr="00040C96" w:rsidRDefault="00DB1063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F703A5">
        <w:rPr>
          <w:rFonts w:eastAsia="Times New Roman"/>
        </w:rPr>
        <w:t>The system will not</w:t>
      </w:r>
      <w:del w:id="45" w:author="Nancy.Tremblay5@canada.ca" w:date="2020-09-14T15:41:00Z">
        <w:r w:rsidRPr="00F703A5" w:rsidDel="008A1895">
          <w:rPr>
            <w:rFonts w:eastAsia="Times New Roman"/>
          </w:rPr>
          <w:delText xml:space="preserve"> need to </w:delText>
        </w:r>
      </w:del>
      <w:ins w:id="46" w:author="Nancy.Tremblay5@canada.ca" w:date="2020-09-14T15:41:00Z">
        <w:r w:rsidR="008A1895">
          <w:rPr>
            <w:rFonts w:eastAsia="Times New Roman"/>
          </w:rPr>
          <w:t xml:space="preserve"> </w:t>
        </w:r>
      </w:ins>
      <w:r w:rsidRPr="00F703A5">
        <w:rPr>
          <w:rFonts w:eastAsia="Times New Roman"/>
        </w:rPr>
        <w:t>trigger an email or notification when the request is submitted</w:t>
      </w:r>
      <w:r w:rsidR="007D78D5">
        <w:rPr>
          <w:rFonts w:eastAsia="Times New Roman"/>
        </w:rPr>
        <w:t>.</w:t>
      </w:r>
    </w:p>
    <w:p w14:paraId="4D2CB915" w14:textId="2AC4B948" w:rsidR="00BB02B6" w:rsidRDefault="00BB02B6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From a security point of view, all phase 0 users are considered mission critical and are to be given access without showing proof.  A list of phase 0 users will be maintained and provided by email to the security team daily and the security team will ensure that commissionaires have a list of phase 0 staff. </w:t>
      </w:r>
      <w:r w:rsidR="007D78D5">
        <w:rPr>
          <w:rFonts w:ascii="Calibri" w:eastAsia="Times New Roman" w:hAnsi="Calibri" w:cs="Calibri"/>
          <w:lang w:val="en-US" w:eastAsia="en-CA"/>
        </w:rPr>
        <w:br/>
      </w:r>
    </w:p>
    <w:p w14:paraId="731EAA79" w14:textId="77777777" w:rsidR="007D78D5" w:rsidRDefault="007D78D5" w:rsidP="007D78D5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Phase 1 user accessing ECCC facility</w:t>
      </w:r>
    </w:p>
    <w:p w14:paraId="7A7ED505" w14:textId="77777777" w:rsidR="007D78D5" w:rsidRDefault="007D78D5" w:rsidP="007D78D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With proof of reservation – allowed access</w:t>
      </w:r>
    </w:p>
    <w:p w14:paraId="6EBF24C3" w14:textId="77777777" w:rsidR="007D78D5" w:rsidRDefault="007D78D5" w:rsidP="007D78D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No reservations/proof of reservation</w:t>
      </w:r>
    </w:p>
    <w:p w14:paraId="35F24819" w14:textId="1E2D9686" w:rsidR="007D78D5" w:rsidRDefault="007D78D5" w:rsidP="007D78D5">
      <w:pPr>
        <w:pStyle w:val="ListParagraph"/>
        <w:numPr>
          <w:ilvl w:val="2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Declined even if there is capacity in the zone (no strict enforcement). The user can submit a request onsite using a mobile device (work or personal) and wait for manager approval. </w:t>
      </w:r>
    </w:p>
    <w:p w14:paraId="38B8674E" w14:textId="77777777" w:rsidR="007D78D5" w:rsidRPr="00F703A5" w:rsidRDefault="007D78D5" w:rsidP="006B6E5C">
      <w:pPr>
        <w:pStyle w:val="ListParagraph"/>
        <w:spacing w:after="0" w:line="240" w:lineRule="auto"/>
        <w:ind w:left="1848"/>
        <w:rPr>
          <w:rFonts w:ascii="Calibri" w:eastAsia="Times New Roman" w:hAnsi="Calibri" w:cs="Calibri"/>
          <w:lang w:val="en-US" w:eastAsia="en-CA"/>
        </w:rPr>
      </w:pPr>
    </w:p>
    <w:p w14:paraId="6C90B1EC" w14:textId="4FA02857" w:rsidR="008518A8" w:rsidRDefault="008518A8" w:rsidP="006B6E5C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Phase 0 or 1 user requires assistance for accessibility. </w:t>
      </w:r>
    </w:p>
    <w:p w14:paraId="615DD089" w14:textId="62AE2EB2" w:rsidR="008518A8" w:rsidRDefault="008518A8" w:rsidP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The person requiring and accommodation contacts the manager</w:t>
      </w:r>
    </w:p>
    <w:p w14:paraId="6715FFFE" w14:textId="3DD64338" w:rsidR="008518A8" w:rsidRDefault="008518A8" w:rsidP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The manager identifies a user with permission to submit on behalf the user requiring accommodation (ie. surrogate user)</w:t>
      </w:r>
    </w:p>
    <w:p w14:paraId="520AA683" w14:textId="77777777" w:rsidR="008518A8" w:rsidRDefault="008518A8" w:rsidP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Surrogate user submit request on behalf</w:t>
      </w:r>
    </w:p>
    <w:p w14:paraId="7DA2D75D" w14:textId="77777777" w:rsidR="008518A8" w:rsidRDefault="008518A8" w:rsidP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Manager approve/deny request</w:t>
      </w:r>
    </w:p>
    <w:p w14:paraId="792B1BA8" w14:textId="0DE2A4D7" w:rsidR="008518A8" w:rsidRDefault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RTW tool send notification to users</w:t>
      </w:r>
      <w:r>
        <w:rPr>
          <w:rFonts w:ascii="Calibri" w:eastAsia="Times New Roman" w:hAnsi="Calibri" w:cs="Calibri"/>
          <w:lang w:val="en-US" w:eastAsia="en-CA"/>
        </w:rPr>
        <w:br/>
      </w:r>
    </w:p>
    <w:p w14:paraId="093ACC7E" w14:textId="6AF1B2BF" w:rsidR="008518A8" w:rsidRDefault="00C56599" w:rsidP="00C56599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External </w:t>
      </w:r>
      <w:r w:rsidR="008518A8">
        <w:rPr>
          <w:rFonts w:ascii="Calibri" w:eastAsia="Times New Roman" w:hAnsi="Calibri" w:cs="Calibri"/>
          <w:lang w:val="en-US" w:eastAsia="en-CA"/>
        </w:rPr>
        <w:t xml:space="preserve">Contractor or visitor requires access. </w:t>
      </w:r>
    </w:p>
    <w:p w14:paraId="24F8E0CE" w14:textId="3D999DF1" w:rsidR="008518A8" w:rsidRDefault="00C56599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User who has access to RTW tool </w:t>
      </w:r>
      <w:r w:rsidR="008518A8">
        <w:rPr>
          <w:rFonts w:ascii="Calibri" w:eastAsia="Times New Roman" w:hAnsi="Calibri" w:cs="Calibri"/>
          <w:lang w:val="en-US" w:eastAsia="en-CA"/>
        </w:rPr>
        <w:t xml:space="preserve">submits a request on behalf of the contractor or visitor. </w:t>
      </w:r>
    </w:p>
    <w:p w14:paraId="5309717A" w14:textId="61C84B0E" w:rsidR="008518A8" w:rsidRDefault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Manager approves/denies the request</w:t>
      </w:r>
    </w:p>
    <w:p w14:paraId="5BF443C2" w14:textId="5C8D4BC7" w:rsidR="008518A8" w:rsidRPr="008518A8" w:rsidRDefault="008518A8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  <w:rPrChange w:id="47" w:author="Nancy.Tremblay5@canada.ca" w:date="2020-09-14T16:19:00Z">
            <w:rPr>
              <w:lang w:val="en-US" w:eastAsia="en-CA"/>
            </w:rPr>
          </w:rPrChange>
        </w:rPr>
      </w:pPr>
      <w:r>
        <w:rPr>
          <w:rFonts w:ascii="Calibri" w:eastAsia="Times New Roman" w:hAnsi="Calibri" w:cs="Calibri"/>
          <w:lang w:val="en-US" w:eastAsia="en-CA"/>
        </w:rPr>
        <w:t>RTW tool sends notifications to users</w:t>
      </w:r>
      <w:ins w:id="48" w:author="Nancy.Tremblay5@canada.ca" w:date="2020-09-14T16:21:00Z">
        <w:r>
          <w:rPr>
            <w:rFonts w:ascii="Calibri" w:eastAsia="Times New Roman" w:hAnsi="Calibri" w:cs="Calibri"/>
            <w:lang w:val="en-US" w:eastAsia="en-CA"/>
          </w:rPr>
          <w:t xml:space="preserve">. </w:t>
        </w:r>
      </w:ins>
    </w:p>
    <w:p w14:paraId="480D0A7A" w14:textId="26ADA561" w:rsidR="00DB1063" w:rsidRDefault="00DB1063" w:rsidP="00F703A5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0E5DF1AD" w14:textId="63FD44EA" w:rsidR="00F703A5" w:rsidRDefault="00F703A5" w:rsidP="00F703A5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User has a critical need for access ECCC facility </w:t>
      </w:r>
      <w:r w:rsidR="00730126">
        <w:rPr>
          <w:rFonts w:ascii="Calibri" w:eastAsia="Times New Roman" w:hAnsi="Calibri" w:cs="Calibri"/>
          <w:lang w:val="en-US" w:eastAsia="en-CA"/>
        </w:rPr>
        <w:t xml:space="preserve">immediately </w:t>
      </w:r>
      <w:r>
        <w:rPr>
          <w:rFonts w:ascii="Calibri" w:eastAsia="Times New Roman" w:hAnsi="Calibri" w:cs="Calibri"/>
          <w:lang w:val="en-US" w:eastAsia="en-CA"/>
        </w:rPr>
        <w:t>but the</w:t>
      </w:r>
      <w:r w:rsidR="008A1895">
        <w:rPr>
          <w:rFonts w:ascii="Calibri" w:eastAsia="Times New Roman" w:hAnsi="Calibri" w:cs="Calibri"/>
          <w:lang w:val="en-US" w:eastAsia="en-CA"/>
        </w:rPr>
        <w:t>y do not have a</w:t>
      </w:r>
      <w:r>
        <w:rPr>
          <w:rFonts w:ascii="Calibri" w:eastAsia="Times New Roman" w:hAnsi="Calibri" w:cs="Calibri"/>
          <w:lang w:val="en-US" w:eastAsia="en-CA"/>
        </w:rPr>
        <w:t xml:space="preserve"> reservation </w:t>
      </w:r>
    </w:p>
    <w:p w14:paraId="61159004" w14:textId="6260534A" w:rsidR="008A1895" w:rsidRPr="00BB02B6" w:rsidRDefault="00F703A5" w:rsidP="00BB02B6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  <w:rPrChange w:id="49" w:author="Nancy.Tremblay5@canada.ca" w:date="2020-09-14T15:35:00Z">
            <w:rPr>
              <w:lang w:val="en-US" w:eastAsia="en-CA"/>
            </w:rPr>
          </w:rPrChange>
        </w:rPr>
      </w:pPr>
      <w:r>
        <w:rPr>
          <w:rFonts w:ascii="Calibri" w:eastAsia="Times New Roman" w:hAnsi="Calibri" w:cs="Calibri"/>
          <w:lang w:val="en-US" w:eastAsia="en-CA"/>
        </w:rPr>
        <w:lastRenderedPageBreak/>
        <w:t>Phas</w:t>
      </w:r>
      <w:r w:rsidR="00730126">
        <w:rPr>
          <w:rFonts w:ascii="Calibri" w:eastAsia="Times New Roman" w:hAnsi="Calibri" w:cs="Calibri"/>
          <w:lang w:val="en-US" w:eastAsia="en-CA"/>
        </w:rPr>
        <w:t>e 1 user will not be able to access ECCC facility</w:t>
      </w:r>
      <w:r w:rsidR="00BB02B6">
        <w:rPr>
          <w:rFonts w:ascii="Calibri" w:eastAsia="Times New Roman" w:hAnsi="Calibri" w:cs="Calibri"/>
          <w:lang w:val="en-US" w:eastAsia="en-CA"/>
        </w:rPr>
        <w:t xml:space="preserve">.  </w:t>
      </w:r>
      <w:r w:rsidR="00BB02B6" w:rsidRPr="009D3402">
        <w:rPr>
          <w:rFonts w:ascii="Calibri" w:eastAsia="Times New Roman" w:hAnsi="Calibri" w:cs="Calibri"/>
          <w:lang w:val="en-US" w:eastAsia="en-CA"/>
        </w:rPr>
        <w:t>Their work around is to submit a ticket onsite using their personal device</w:t>
      </w:r>
      <w:r w:rsidR="008A1895">
        <w:rPr>
          <w:rFonts w:ascii="Calibri" w:eastAsia="Times New Roman" w:hAnsi="Calibri" w:cs="Calibri"/>
          <w:lang w:val="en-US" w:eastAsia="en-CA"/>
        </w:rPr>
        <w:t xml:space="preserve"> if there is capacity</w:t>
      </w:r>
      <w:r w:rsidR="00BB02B6" w:rsidRPr="009D3402">
        <w:rPr>
          <w:rFonts w:ascii="Calibri" w:eastAsia="Times New Roman" w:hAnsi="Calibri" w:cs="Calibri"/>
          <w:lang w:val="en-US" w:eastAsia="en-CA"/>
        </w:rPr>
        <w:t xml:space="preserve"> and wait for their manager to approve. </w:t>
      </w:r>
      <w:r w:rsidR="008A1895">
        <w:rPr>
          <w:rFonts w:ascii="Calibri" w:eastAsia="Times New Roman" w:hAnsi="Calibri" w:cs="Calibri"/>
          <w:lang w:val="en-US" w:eastAsia="en-CA"/>
        </w:rPr>
        <w:br/>
      </w:r>
      <w:r w:rsidR="008A1895">
        <w:rPr>
          <w:rFonts w:ascii="Calibri" w:eastAsia="Times New Roman" w:hAnsi="Calibri" w:cs="Calibri"/>
          <w:lang w:val="en-US" w:eastAsia="en-CA"/>
        </w:rPr>
        <w:br/>
        <w:t xml:space="preserve">If there is no capacity, they may contact their manager so that the manager can cancel another request and free up a spot for the employee and then submit a request and wait for approval. </w:t>
      </w:r>
      <w:r w:rsidR="008A1895">
        <w:rPr>
          <w:rFonts w:ascii="Calibri" w:eastAsia="Times New Roman" w:hAnsi="Calibri" w:cs="Calibri"/>
          <w:lang w:val="en-US" w:eastAsia="en-CA"/>
        </w:rPr>
        <w:br/>
      </w:r>
    </w:p>
    <w:p w14:paraId="003E8971" w14:textId="33116EA4" w:rsidR="00F703A5" w:rsidRDefault="008A1895" w:rsidP="006B6E5C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Phase 0 users </w:t>
      </w:r>
      <w:r w:rsidR="00F703A5" w:rsidRPr="009D3402">
        <w:rPr>
          <w:rFonts w:ascii="Calibri" w:eastAsia="Times New Roman" w:hAnsi="Calibri" w:cs="Calibri"/>
          <w:lang w:val="en-US" w:eastAsia="en-CA"/>
        </w:rPr>
        <w:t xml:space="preserve">can </w:t>
      </w:r>
      <w:r>
        <w:rPr>
          <w:rFonts w:ascii="Calibri" w:eastAsia="Times New Roman" w:hAnsi="Calibri" w:cs="Calibri"/>
          <w:lang w:val="en-US" w:eastAsia="en-CA"/>
        </w:rPr>
        <w:t xml:space="preserve">get access to the building without a reservation and must submit their reservation after access the workplace. </w:t>
      </w:r>
    </w:p>
    <w:p w14:paraId="7A2B59E3" w14:textId="3910A824" w:rsidR="00F703A5" w:rsidRDefault="00ED1180" w:rsidP="00F703A5">
      <w:pPr>
        <w:pStyle w:val="ListParagraph"/>
        <w:numPr>
          <w:ilvl w:val="2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If z</w:t>
      </w:r>
      <w:r w:rsidR="00F703A5">
        <w:rPr>
          <w:rFonts w:ascii="Calibri" w:eastAsia="Times New Roman" w:hAnsi="Calibri" w:cs="Calibri"/>
          <w:lang w:val="en-US" w:eastAsia="en-CA"/>
        </w:rPr>
        <w:t>one is at capacity</w:t>
      </w:r>
    </w:p>
    <w:p w14:paraId="6C244F40" w14:textId="4AE0E998" w:rsidR="00F703A5" w:rsidRDefault="00F703A5" w:rsidP="00F703A5">
      <w:pPr>
        <w:pStyle w:val="ListParagraph"/>
        <w:numPr>
          <w:ilvl w:val="3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Access the zone and get another person to leave based on priority ASAP</w:t>
      </w:r>
    </w:p>
    <w:p w14:paraId="48014728" w14:textId="3284F0EE" w:rsidR="00F703A5" w:rsidRDefault="00F703A5" w:rsidP="00F703A5">
      <w:pPr>
        <w:pStyle w:val="ListParagraph"/>
        <w:numPr>
          <w:ilvl w:val="3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Get approval from manager to go beyond capacity when risk of going beyond capacity is less than risk of potential injury of not doing so</w:t>
      </w:r>
    </w:p>
    <w:p w14:paraId="6EAE3401" w14:textId="667C9548" w:rsidR="00F703A5" w:rsidRDefault="00F703A5" w:rsidP="00F703A5">
      <w:pPr>
        <w:pStyle w:val="ListParagraph"/>
        <w:numPr>
          <w:ilvl w:val="2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Manager keep a </w:t>
      </w:r>
      <w:r w:rsidR="00ED1180">
        <w:rPr>
          <w:rFonts w:ascii="Calibri" w:eastAsia="Times New Roman" w:hAnsi="Calibri" w:cs="Calibri"/>
          <w:lang w:val="en-US" w:eastAsia="en-CA"/>
        </w:rPr>
        <w:t xml:space="preserve">manual </w:t>
      </w:r>
      <w:r>
        <w:rPr>
          <w:rFonts w:ascii="Calibri" w:eastAsia="Times New Roman" w:hAnsi="Calibri" w:cs="Calibri"/>
          <w:lang w:val="en-US" w:eastAsia="en-CA"/>
        </w:rPr>
        <w:t xml:space="preserve">log to track emergency access of employees </w:t>
      </w:r>
    </w:p>
    <w:p w14:paraId="42439538" w14:textId="77777777" w:rsidR="00F703A5" w:rsidRDefault="00F703A5" w:rsidP="00F703A5">
      <w:pPr>
        <w:pStyle w:val="ListParagraph"/>
        <w:spacing w:after="0" w:line="240" w:lineRule="auto"/>
        <w:ind w:left="1848"/>
        <w:rPr>
          <w:rFonts w:ascii="Calibri" w:eastAsia="Times New Roman" w:hAnsi="Calibri" w:cs="Calibri"/>
          <w:lang w:val="en-US" w:eastAsia="en-CA"/>
        </w:rPr>
      </w:pPr>
    </w:p>
    <w:p w14:paraId="0AC4AEFB" w14:textId="77777777" w:rsidR="00F703A5" w:rsidRDefault="00F703A5" w:rsidP="00F703A5">
      <w:pPr>
        <w:pStyle w:val="ListParagraph"/>
        <w:spacing w:after="0" w:line="240" w:lineRule="auto"/>
        <w:ind w:left="408"/>
        <w:rPr>
          <w:rFonts w:ascii="Calibri" w:eastAsia="Times New Roman" w:hAnsi="Calibri" w:cs="Calibri"/>
          <w:lang w:val="en-US" w:eastAsia="en-CA"/>
        </w:rPr>
      </w:pPr>
    </w:p>
    <w:p w14:paraId="53FBD6EC" w14:textId="7C2497A4" w:rsidR="00C63A02" w:rsidRDefault="00C63A02" w:rsidP="00C63A02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Users crossing zones for work related activities</w:t>
      </w:r>
    </w:p>
    <w:p w14:paraId="5E75F7FC" w14:textId="2FC0EE59" w:rsidR="00F703A5" w:rsidRDefault="007D78D5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The user is required</w:t>
      </w:r>
      <w:r w:rsidR="00F703A5">
        <w:rPr>
          <w:rFonts w:ascii="Calibri" w:eastAsia="Times New Roman" w:hAnsi="Calibri" w:cs="Calibri"/>
          <w:lang w:val="en-US" w:eastAsia="en-CA"/>
        </w:rPr>
        <w:t xml:space="preserve"> to log access to each and every zone</w:t>
      </w:r>
    </w:p>
    <w:p w14:paraId="3D41A6BE" w14:textId="7DE9E05A" w:rsidR="00F703A5" w:rsidRDefault="00F703A5" w:rsidP="00F703A5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Emergency access criteria for phase 0 staff above applies. They are required to update RTW tool ASAP</w:t>
      </w:r>
    </w:p>
    <w:p w14:paraId="1050D2B6" w14:textId="77777777" w:rsidR="00F703A5" w:rsidRDefault="00F703A5" w:rsidP="00F703A5">
      <w:pPr>
        <w:pStyle w:val="ListParagraph"/>
        <w:spacing w:after="0" w:line="240" w:lineRule="auto"/>
        <w:ind w:left="1128"/>
        <w:rPr>
          <w:rFonts w:ascii="Calibri" w:eastAsia="Times New Roman" w:hAnsi="Calibri" w:cs="Calibri"/>
          <w:lang w:val="en-US" w:eastAsia="en-CA"/>
        </w:rPr>
      </w:pPr>
    </w:p>
    <w:p w14:paraId="3E52DB5D" w14:textId="15BB407B" w:rsidR="00675654" w:rsidRDefault="00675654" w:rsidP="0067565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9C4AAC">
        <w:rPr>
          <w:rFonts w:ascii="Calibri" w:eastAsia="Times New Roman" w:hAnsi="Calibri" w:cs="Calibri"/>
          <w:lang w:val="en-US" w:eastAsia="en-CA"/>
        </w:rPr>
        <w:t>Em</w:t>
      </w:r>
      <w:r>
        <w:rPr>
          <w:rFonts w:ascii="Calibri" w:eastAsia="Times New Roman" w:hAnsi="Calibri" w:cs="Calibri"/>
          <w:lang w:val="en-US" w:eastAsia="en-CA"/>
        </w:rPr>
        <w:t>ployee tr</w:t>
      </w:r>
      <w:r w:rsidR="007D78D5">
        <w:rPr>
          <w:rFonts w:ascii="Calibri" w:eastAsia="Times New Roman" w:hAnsi="Calibri" w:cs="Calibri"/>
          <w:lang w:val="en-US" w:eastAsia="en-CA"/>
        </w:rPr>
        <w:t>ies</w:t>
      </w:r>
      <w:r>
        <w:rPr>
          <w:rFonts w:ascii="Calibri" w:eastAsia="Times New Roman" w:hAnsi="Calibri" w:cs="Calibri"/>
          <w:lang w:val="en-US" w:eastAsia="en-CA"/>
        </w:rPr>
        <w:t xml:space="preserve"> to submit </w:t>
      </w:r>
      <w:r w:rsidR="007D78D5">
        <w:rPr>
          <w:rFonts w:ascii="Calibri" w:eastAsia="Times New Roman" w:hAnsi="Calibri" w:cs="Calibri"/>
          <w:lang w:val="en-US" w:eastAsia="en-CA"/>
        </w:rPr>
        <w:t xml:space="preserve">a </w:t>
      </w:r>
      <w:r>
        <w:rPr>
          <w:rFonts w:ascii="Calibri" w:eastAsia="Times New Roman" w:hAnsi="Calibri" w:cs="Calibri"/>
          <w:lang w:val="en-US" w:eastAsia="en-CA"/>
        </w:rPr>
        <w:t xml:space="preserve">request but floor/zone capacity has reached </w:t>
      </w:r>
      <w:r w:rsidRPr="009C4AAC">
        <w:rPr>
          <w:rFonts w:ascii="Calibri" w:eastAsia="Times New Roman" w:hAnsi="Calibri" w:cs="Calibri"/>
          <w:lang w:val="en-US" w:eastAsia="en-CA"/>
        </w:rPr>
        <w:t xml:space="preserve"> </w:t>
      </w:r>
    </w:p>
    <w:p w14:paraId="0BB64B84" w14:textId="6811A89B" w:rsidR="00675654" w:rsidRDefault="00675654" w:rsidP="00675654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RTW prevents submission - Employee is not able to proceed with request</w:t>
      </w:r>
    </w:p>
    <w:p w14:paraId="087E290A" w14:textId="77777777" w:rsidR="00F703A5" w:rsidRPr="00F703A5" w:rsidRDefault="00F703A5" w:rsidP="00F703A5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6B7BBA6D" w14:textId="77777777" w:rsidR="00675654" w:rsidRPr="009C4AAC" w:rsidRDefault="00675654" w:rsidP="00675654">
      <w:pPr>
        <w:pStyle w:val="ListParagraph"/>
        <w:spacing w:after="0" w:line="240" w:lineRule="auto"/>
        <w:ind w:left="1128"/>
        <w:rPr>
          <w:rFonts w:ascii="Calibri" w:eastAsia="Times New Roman" w:hAnsi="Calibri" w:cs="Calibri"/>
          <w:lang w:val="en-US" w:eastAsia="en-CA"/>
        </w:rPr>
      </w:pPr>
    </w:p>
    <w:p w14:paraId="04ABDFA3" w14:textId="77777777" w:rsidR="00675654" w:rsidRDefault="00675654" w:rsidP="00675654">
      <w:pPr>
        <w:pStyle w:val="ListParagraph"/>
        <w:numPr>
          <w:ilvl w:val="0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9C4AAC">
        <w:rPr>
          <w:rFonts w:ascii="Calibri" w:eastAsia="Times New Roman" w:hAnsi="Calibri" w:cs="Calibri"/>
          <w:lang w:val="en-US" w:eastAsia="en-CA"/>
        </w:rPr>
        <w:t xml:space="preserve">Manager try to approve </w:t>
      </w:r>
      <w:r>
        <w:rPr>
          <w:rFonts w:ascii="Calibri" w:eastAsia="Times New Roman" w:hAnsi="Calibri" w:cs="Calibri"/>
          <w:lang w:val="en-US" w:eastAsia="en-CA"/>
        </w:rPr>
        <w:t xml:space="preserve">a request but </w:t>
      </w:r>
      <w:r w:rsidRPr="009C4AAC">
        <w:rPr>
          <w:rFonts w:ascii="Calibri" w:eastAsia="Times New Roman" w:hAnsi="Calibri" w:cs="Calibri"/>
          <w:lang w:val="en-US" w:eastAsia="en-CA"/>
        </w:rPr>
        <w:t xml:space="preserve">capacity </w:t>
      </w:r>
      <w:r>
        <w:rPr>
          <w:rFonts w:ascii="Calibri" w:eastAsia="Times New Roman" w:hAnsi="Calibri" w:cs="Calibri"/>
          <w:lang w:val="en-US" w:eastAsia="en-CA"/>
        </w:rPr>
        <w:t>no longer available</w:t>
      </w:r>
    </w:p>
    <w:p w14:paraId="50AF2364" w14:textId="77777777" w:rsidR="00675654" w:rsidRDefault="00675654" w:rsidP="00675654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RTW tool prevents approval – manager can only decline</w:t>
      </w:r>
    </w:p>
    <w:p w14:paraId="69ED8F7D" w14:textId="77777777" w:rsidR="00675654" w:rsidRDefault="00675654" w:rsidP="00675654">
      <w:pPr>
        <w:pStyle w:val="ListParagraph"/>
        <w:numPr>
          <w:ilvl w:val="1"/>
          <w:numId w:val="21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Manager can make capacity available by declining already approved request if desired</w:t>
      </w:r>
    </w:p>
    <w:p w14:paraId="3E0CE6A6" w14:textId="77777777" w:rsidR="00675654" w:rsidRDefault="00675654" w:rsidP="00F703A5">
      <w:pPr>
        <w:pStyle w:val="ListParagraph"/>
        <w:spacing w:after="0" w:line="240" w:lineRule="auto"/>
        <w:ind w:left="408"/>
        <w:rPr>
          <w:rFonts w:ascii="Calibri" w:eastAsia="Times New Roman" w:hAnsi="Calibri" w:cs="Calibri"/>
          <w:lang w:val="en-US" w:eastAsia="en-CA"/>
        </w:rPr>
      </w:pPr>
    </w:p>
    <w:p w14:paraId="23814872" w14:textId="5F53CAC3" w:rsidR="00C63A02" w:rsidRDefault="00C63A02" w:rsidP="006908AA">
      <w:pPr>
        <w:pStyle w:val="ListParagraph"/>
        <w:spacing w:after="0" w:line="240" w:lineRule="auto"/>
        <w:ind w:left="408"/>
        <w:rPr>
          <w:rFonts w:ascii="Calibri" w:eastAsia="Times New Roman" w:hAnsi="Calibri" w:cs="Calibri"/>
          <w:lang w:val="en-US" w:eastAsia="en-CA"/>
        </w:rPr>
      </w:pPr>
    </w:p>
    <w:p w14:paraId="098B88DA" w14:textId="68BCD5DD" w:rsidR="006908AA" w:rsidRDefault="006908AA" w:rsidP="006908AA">
      <w:pPr>
        <w:pStyle w:val="CommentText"/>
        <w:rPr>
          <w:rFonts w:cstheme="minorHAnsi"/>
          <w:sz w:val="22"/>
        </w:rPr>
      </w:pPr>
    </w:p>
    <w:p w14:paraId="0D8BB5C8" w14:textId="45043FF4" w:rsidR="006908AA" w:rsidRPr="006B6E5C" w:rsidRDefault="00CF4058" w:rsidP="006908AA">
      <w:pPr>
        <w:pStyle w:val="CommentText"/>
        <w:rPr>
          <w:rFonts w:cstheme="minorHAnsi"/>
          <w:sz w:val="22"/>
          <w:u w:val="single"/>
        </w:rPr>
      </w:pPr>
      <w:r w:rsidRPr="006B6E5C">
        <w:rPr>
          <w:rFonts w:cstheme="minorHAnsi"/>
          <w:sz w:val="22"/>
          <w:u w:val="single"/>
        </w:rPr>
        <w:t>Other Activities</w:t>
      </w:r>
    </w:p>
    <w:p w14:paraId="52342EF5" w14:textId="77777777" w:rsidR="00F032FF" w:rsidRPr="00C03708" w:rsidRDefault="00F032FF" w:rsidP="006908AA">
      <w:pPr>
        <w:pStyle w:val="CommentText"/>
        <w:rPr>
          <w:rFonts w:cstheme="minorHAnsi"/>
          <w:sz w:val="22"/>
        </w:rPr>
      </w:pPr>
    </w:p>
    <w:p w14:paraId="7EB3EC42" w14:textId="3777BF17" w:rsidR="009C4AAC" w:rsidRDefault="009C4AAC" w:rsidP="00762D5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9C4AAC">
        <w:rPr>
          <w:rFonts w:ascii="Calibri" w:eastAsia="Times New Roman" w:hAnsi="Calibri" w:cs="Calibri"/>
          <w:lang w:val="en-US" w:eastAsia="en-CA"/>
        </w:rPr>
        <w:t xml:space="preserve">Update </w:t>
      </w:r>
      <w:r w:rsidR="00D845D6">
        <w:rPr>
          <w:rFonts w:ascii="Calibri" w:eastAsia="Times New Roman" w:hAnsi="Calibri" w:cs="Calibri"/>
          <w:lang w:val="en-US" w:eastAsia="en-CA"/>
        </w:rPr>
        <w:t xml:space="preserve">information </w:t>
      </w:r>
      <w:r w:rsidRPr="009C4AAC">
        <w:rPr>
          <w:rFonts w:ascii="Calibri" w:eastAsia="Times New Roman" w:hAnsi="Calibri" w:cs="Calibri"/>
          <w:lang w:val="en-US" w:eastAsia="en-CA"/>
        </w:rPr>
        <w:t>for a floor or building</w:t>
      </w:r>
    </w:p>
    <w:p w14:paraId="3C76E618" w14:textId="4C24FB90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Building manager update </w:t>
      </w:r>
      <w:r w:rsidR="00D845D6">
        <w:rPr>
          <w:rFonts w:ascii="Calibri" w:eastAsia="Times New Roman" w:hAnsi="Calibri" w:cs="Calibri"/>
          <w:lang w:val="en-US" w:eastAsia="en-CA"/>
        </w:rPr>
        <w:t>capacity</w:t>
      </w:r>
      <w:r>
        <w:rPr>
          <w:rFonts w:ascii="Calibri" w:eastAsia="Times New Roman" w:hAnsi="Calibri" w:cs="Calibri"/>
          <w:lang w:val="en-US" w:eastAsia="en-CA"/>
        </w:rPr>
        <w:t xml:space="preserve"> in the tool</w:t>
      </w:r>
      <w:r w:rsidR="00D845D6">
        <w:rPr>
          <w:rFonts w:ascii="Calibri" w:eastAsia="Times New Roman" w:hAnsi="Calibri" w:cs="Calibri"/>
          <w:lang w:val="en-US" w:eastAsia="en-CA"/>
        </w:rPr>
        <w:t xml:space="preserve"> </w:t>
      </w:r>
    </w:p>
    <w:p w14:paraId="48DC9C73" w14:textId="06FF3DEA" w:rsidR="00D845D6" w:rsidRDefault="00D845D6" w:rsidP="00762D5E">
      <w:pPr>
        <w:pStyle w:val="ListParagraph"/>
        <w:numPr>
          <w:ilvl w:val="2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Option 1 – Contact development team to update building information (capacity, adding zones, closing a floor…etc)</w:t>
      </w:r>
    </w:p>
    <w:p w14:paraId="42334196" w14:textId="3FC819AA" w:rsidR="00D845D6" w:rsidRDefault="00D845D6" w:rsidP="00762D5E">
      <w:pPr>
        <w:pStyle w:val="ListParagraph"/>
        <w:numPr>
          <w:ilvl w:val="2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Option 2 -  Building manager access ecollab list and update information for the corresponding building</w:t>
      </w:r>
    </w:p>
    <w:p w14:paraId="3B4FA9AC" w14:textId="77777777" w:rsidR="00B0664D" w:rsidRDefault="00D845D6" w:rsidP="00762D5E">
      <w:pPr>
        <w:pStyle w:val="ListParagraph"/>
        <w:numPr>
          <w:ilvl w:val="2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Option 3 (For later releases) </w:t>
      </w:r>
      <w:r w:rsidR="00B264B1">
        <w:rPr>
          <w:rFonts w:ascii="Calibri" w:eastAsia="Times New Roman" w:hAnsi="Calibri" w:cs="Calibri"/>
          <w:lang w:val="en-US" w:eastAsia="en-CA"/>
        </w:rPr>
        <w:t>–</w:t>
      </w:r>
      <w:r>
        <w:rPr>
          <w:rFonts w:ascii="Calibri" w:eastAsia="Times New Roman" w:hAnsi="Calibri" w:cs="Calibri"/>
          <w:lang w:val="en-US" w:eastAsia="en-CA"/>
        </w:rPr>
        <w:t xml:space="preserve"> </w:t>
      </w:r>
      <w:r w:rsidR="00B264B1">
        <w:rPr>
          <w:rFonts w:ascii="Calibri" w:eastAsia="Times New Roman" w:hAnsi="Calibri" w:cs="Calibri"/>
          <w:lang w:val="en-US" w:eastAsia="en-CA"/>
        </w:rPr>
        <w:t xml:space="preserve">Building manager </w:t>
      </w:r>
      <w:r w:rsidR="00B0664D">
        <w:rPr>
          <w:rFonts w:ascii="Calibri" w:eastAsia="Times New Roman" w:hAnsi="Calibri" w:cs="Calibri"/>
          <w:lang w:val="en-US" w:eastAsia="en-CA"/>
        </w:rPr>
        <w:t>use RTW interface to update building information</w:t>
      </w:r>
    </w:p>
    <w:p w14:paraId="7A8D65E5" w14:textId="6DB45C8E" w:rsidR="00D845D6" w:rsidRPr="00B0664D" w:rsidRDefault="00B264B1" w:rsidP="00B0664D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B0664D">
        <w:rPr>
          <w:rFonts w:ascii="Calibri" w:eastAsia="Times New Roman" w:hAnsi="Calibri" w:cs="Calibri"/>
          <w:lang w:val="en-US" w:eastAsia="en-CA"/>
        </w:rPr>
        <w:t xml:space="preserve"> </w:t>
      </w:r>
    </w:p>
    <w:p w14:paraId="682794ED" w14:textId="5DC55C63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RTW tool will use new number to calculate capacity cutoff</w:t>
      </w:r>
      <w:r w:rsidR="0077683D">
        <w:rPr>
          <w:rFonts w:ascii="Calibri" w:eastAsia="Times New Roman" w:hAnsi="Calibri" w:cs="Calibri"/>
          <w:lang w:val="en-US" w:eastAsia="en-CA"/>
        </w:rPr>
        <w:t xml:space="preserve"> for new requests</w:t>
      </w:r>
    </w:p>
    <w:p w14:paraId="25A2BC3B" w14:textId="77777777" w:rsidR="00B0664D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Previous requests or existing requests not affected</w:t>
      </w:r>
      <w:r w:rsidR="00B0664D">
        <w:rPr>
          <w:rFonts w:ascii="Calibri" w:eastAsia="Times New Roman" w:hAnsi="Calibri" w:cs="Calibri"/>
          <w:lang w:val="en-US" w:eastAsia="en-CA"/>
        </w:rPr>
        <w:t xml:space="preserve"> </w:t>
      </w:r>
    </w:p>
    <w:p w14:paraId="734F957F" w14:textId="1FDFA53C" w:rsidR="00B0664D" w:rsidRPr="00B0664D" w:rsidRDefault="00C03708" w:rsidP="00762D5E">
      <w:pPr>
        <w:pStyle w:val="ListParagraph"/>
        <w:numPr>
          <w:ilvl w:val="2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If</w:t>
      </w:r>
      <w:r w:rsidR="00B0664D">
        <w:rPr>
          <w:rFonts w:ascii="Calibri" w:eastAsia="Times New Roman" w:hAnsi="Calibri" w:cs="Calibri"/>
          <w:lang w:val="en-US" w:eastAsia="en-CA"/>
        </w:rPr>
        <w:t xml:space="preserve"> changes result in reduced capacity, or closing an </w:t>
      </w:r>
      <w:r>
        <w:rPr>
          <w:rFonts w:ascii="Calibri" w:eastAsia="Times New Roman" w:hAnsi="Calibri" w:cs="Calibri"/>
          <w:lang w:val="en-US" w:eastAsia="en-CA"/>
        </w:rPr>
        <w:t>area</w:t>
      </w:r>
      <w:r w:rsidR="00B0664D">
        <w:rPr>
          <w:rFonts w:ascii="Calibri" w:eastAsia="Times New Roman" w:hAnsi="Calibri" w:cs="Calibri"/>
          <w:lang w:val="en-US" w:eastAsia="en-CA"/>
        </w:rPr>
        <w:t>, then appropriate action is needed to inform users</w:t>
      </w:r>
      <w:r w:rsidR="00B0664D" w:rsidRPr="00B0664D">
        <w:rPr>
          <w:rFonts w:ascii="Calibri" w:eastAsia="Times New Roman" w:hAnsi="Calibri" w:cs="Calibri"/>
          <w:lang w:val="en-US" w:eastAsia="en-CA"/>
        </w:rPr>
        <w:t>. Need to be done manually</w:t>
      </w:r>
    </w:p>
    <w:p w14:paraId="2AC900A4" w14:textId="77777777" w:rsidR="00CC76EE" w:rsidRPr="009C4AAC" w:rsidRDefault="00CC76EE" w:rsidP="00CC76EE">
      <w:pPr>
        <w:pStyle w:val="ListParagraph"/>
        <w:spacing w:after="0" w:line="240" w:lineRule="auto"/>
        <w:ind w:left="1128"/>
        <w:rPr>
          <w:rFonts w:ascii="Calibri" w:eastAsia="Times New Roman" w:hAnsi="Calibri" w:cs="Calibri"/>
          <w:lang w:val="en-US" w:eastAsia="en-CA"/>
        </w:rPr>
      </w:pPr>
    </w:p>
    <w:p w14:paraId="577B9F81" w14:textId="74469D52" w:rsidR="009C4AAC" w:rsidRDefault="009C4AAC" w:rsidP="00762D5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9C4AAC">
        <w:rPr>
          <w:rFonts w:ascii="Calibri" w:eastAsia="Times New Roman" w:hAnsi="Calibri" w:cs="Calibri"/>
          <w:lang w:val="en-US" w:eastAsia="en-CA"/>
        </w:rPr>
        <w:t xml:space="preserve">Provide </w:t>
      </w:r>
      <w:r>
        <w:rPr>
          <w:rFonts w:ascii="Calibri" w:eastAsia="Times New Roman" w:hAnsi="Calibri" w:cs="Calibri"/>
          <w:lang w:val="en-US" w:eastAsia="en-CA"/>
        </w:rPr>
        <w:t>assistance to complete</w:t>
      </w:r>
      <w:r w:rsidRPr="009C4AAC">
        <w:rPr>
          <w:rFonts w:ascii="Calibri" w:eastAsia="Times New Roman" w:hAnsi="Calibri" w:cs="Calibri"/>
          <w:lang w:val="en-US" w:eastAsia="en-CA"/>
        </w:rPr>
        <w:t xml:space="preserve"> AACT request</w:t>
      </w:r>
    </w:p>
    <w:p w14:paraId="540E3B50" w14:textId="22D8FA88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Person requiring accommodation contacts the manager</w:t>
      </w:r>
    </w:p>
    <w:p w14:paraId="790FEAC6" w14:textId="4F28B105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Manager identify user with permission to submit on behalf the user requiring accommodation (</w:t>
      </w:r>
      <w:r w:rsidR="00C03708">
        <w:rPr>
          <w:rFonts w:ascii="Calibri" w:eastAsia="Times New Roman" w:hAnsi="Calibri" w:cs="Calibri"/>
          <w:lang w:val="en-US" w:eastAsia="en-CA"/>
        </w:rPr>
        <w:t xml:space="preserve">ie. </w:t>
      </w:r>
      <w:r>
        <w:rPr>
          <w:rFonts w:ascii="Calibri" w:eastAsia="Times New Roman" w:hAnsi="Calibri" w:cs="Calibri"/>
          <w:lang w:val="en-US" w:eastAsia="en-CA"/>
        </w:rPr>
        <w:t>surrogate user)</w:t>
      </w:r>
    </w:p>
    <w:p w14:paraId="27B00CF0" w14:textId="48386F6A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Surrogate user submit request on behalf</w:t>
      </w:r>
    </w:p>
    <w:p w14:paraId="38171651" w14:textId="6ED9E2E3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Manager approve/deny request</w:t>
      </w:r>
    </w:p>
    <w:p w14:paraId="37E21E12" w14:textId="57CC1D2E" w:rsidR="009C4AAC" w:rsidRDefault="009C4AAC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RTW</w:t>
      </w:r>
      <w:r w:rsidR="00305285">
        <w:rPr>
          <w:rFonts w:ascii="Calibri" w:eastAsia="Times New Roman" w:hAnsi="Calibri" w:cs="Calibri"/>
          <w:lang w:val="en-US" w:eastAsia="en-CA"/>
        </w:rPr>
        <w:t xml:space="preserve"> tool send notification to user(s)</w:t>
      </w:r>
      <w:r w:rsidR="0006516E">
        <w:rPr>
          <w:rFonts w:ascii="Calibri" w:eastAsia="Times New Roman" w:hAnsi="Calibri" w:cs="Calibri"/>
          <w:lang w:val="en-US" w:eastAsia="en-CA"/>
        </w:rPr>
        <w:t>?</w:t>
      </w:r>
    </w:p>
    <w:p w14:paraId="4F452BBB" w14:textId="77777777" w:rsidR="009C4AAC" w:rsidRPr="009C4AAC" w:rsidRDefault="009C4AAC" w:rsidP="00305285">
      <w:pPr>
        <w:pStyle w:val="ListParagraph"/>
        <w:spacing w:after="0" w:line="240" w:lineRule="auto"/>
        <w:ind w:left="1128"/>
        <w:rPr>
          <w:rFonts w:ascii="Calibri" w:eastAsia="Times New Roman" w:hAnsi="Calibri" w:cs="Calibri"/>
          <w:lang w:val="en-US" w:eastAsia="en-CA"/>
        </w:rPr>
      </w:pPr>
    </w:p>
    <w:p w14:paraId="5048CE70" w14:textId="77777777" w:rsidR="00675654" w:rsidRDefault="00675654" w:rsidP="00762D5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Manage physical distancing in a work area/zone/floor has personnel reporting to different managers</w:t>
      </w:r>
    </w:p>
    <w:p w14:paraId="14247622" w14:textId="77777777" w:rsidR="00675654" w:rsidRDefault="00675654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Employees and Managers cannot be sure adjacent cublicle/workspace will be vacant and this may make physical distancing difficult once employee is at location</w:t>
      </w:r>
    </w:p>
    <w:p w14:paraId="7DCE5F97" w14:textId="5B8A75B9" w:rsidR="00A367FC" w:rsidRPr="00C01B3A" w:rsidRDefault="00675654" w:rsidP="00762D5E">
      <w:pPr>
        <w:pStyle w:val="ListParagraph"/>
        <w:numPr>
          <w:ilvl w:val="1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Instructions to be provided by ARPSD to employees advising what to do when physical distancing is not possible (ie. Inform manage, leave the area)</w:t>
      </w:r>
    </w:p>
    <w:p w14:paraId="3C1F7C1F" w14:textId="77777777" w:rsidR="00C03708" w:rsidRPr="00C03708" w:rsidRDefault="00C03708" w:rsidP="00C03708">
      <w:pPr>
        <w:pStyle w:val="ListParagraph"/>
        <w:spacing w:after="0" w:line="240" w:lineRule="auto"/>
        <w:ind w:left="1128"/>
        <w:rPr>
          <w:rFonts w:ascii="Calibri" w:eastAsia="Times New Roman" w:hAnsi="Calibri" w:cs="Calibri"/>
          <w:lang w:val="en-US" w:eastAsia="en-CA"/>
        </w:rPr>
      </w:pPr>
    </w:p>
    <w:p w14:paraId="599E8331" w14:textId="3F672269" w:rsidR="001D2D88" w:rsidRDefault="001D2D88" w:rsidP="00762D5E">
      <w:pPr>
        <w:pStyle w:val="ListParagraph"/>
        <w:numPr>
          <w:ilvl w:val="0"/>
          <w:numId w:val="3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Need to identify and inform personnel that were potentially exposed</w:t>
      </w:r>
    </w:p>
    <w:p w14:paraId="5E7147B0" w14:textId="17F67F1B" w:rsidR="00C03708" w:rsidRDefault="00C03708" w:rsidP="00A367FC">
      <w:pPr>
        <w:pStyle w:val="ListParagraph"/>
        <w:spacing w:after="0" w:line="240" w:lineRule="auto"/>
        <w:ind w:left="408"/>
        <w:rPr>
          <w:rFonts w:ascii="Calibri" w:eastAsia="Times New Roman" w:hAnsi="Calibri" w:cs="Calibri"/>
          <w:lang w:val="en-US" w:eastAsia="en-CA"/>
        </w:rPr>
      </w:pPr>
    </w:p>
    <w:p w14:paraId="0A6B830A" w14:textId="5943A0E2" w:rsidR="00C03708" w:rsidRPr="00C03708" w:rsidRDefault="00C03708" w:rsidP="0020162E">
      <w:pPr>
        <w:pStyle w:val="ListParagraph"/>
        <w:spacing w:after="0"/>
        <w:rPr>
          <w:rFonts w:ascii="Calibri" w:eastAsia="Times New Roman" w:hAnsi="Calibri" w:cs="Calibri"/>
          <w:u w:val="single"/>
          <w:lang w:eastAsia="en-CA"/>
        </w:rPr>
      </w:pPr>
      <w:r w:rsidRPr="00C03708">
        <w:rPr>
          <w:rFonts w:ascii="Calibri" w:eastAsia="Times New Roman" w:hAnsi="Calibri" w:cs="Calibri"/>
          <w:u w:val="single"/>
          <w:lang w:eastAsia="en-CA"/>
        </w:rPr>
        <w:t>Overview of process (based on the</w:t>
      </w:r>
      <w:r w:rsidR="00CE6DE8">
        <w:rPr>
          <w:rFonts w:ascii="Calibri" w:eastAsia="Times New Roman" w:hAnsi="Calibri" w:cs="Calibri"/>
          <w:u w:val="single"/>
          <w:lang w:eastAsia="en-CA"/>
        </w:rPr>
        <w:t xml:space="preserve"> OSH</w:t>
      </w:r>
      <w:r w:rsidRPr="00C03708">
        <w:rPr>
          <w:rFonts w:ascii="Calibri" w:eastAsia="Times New Roman" w:hAnsi="Calibri" w:cs="Calibri"/>
          <w:u w:val="single"/>
          <w:lang w:eastAsia="en-CA"/>
        </w:rPr>
        <w:t xml:space="preserve"> protocol)</w:t>
      </w:r>
    </w:p>
    <w:p w14:paraId="598EDE90" w14:textId="77777777" w:rsidR="00C03708" w:rsidRPr="00C03708" w:rsidRDefault="00C03708" w:rsidP="0020162E">
      <w:pPr>
        <w:pStyle w:val="ListParagraph"/>
        <w:spacing w:after="0"/>
        <w:rPr>
          <w:rFonts w:ascii="Calibri" w:eastAsia="Times New Roman" w:hAnsi="Calibri" w:cs="Calibri"/>
          <w:u w:val="single"/>
          <w:lang w:eastAsia="en-CA"/>
        </w:rPr>
      </w:pPr>
      <w:r w:rsidRPr="00C03708">
        <w:rPr>
          <w:rFonts w:ascii="Calibri" w:eastAsia="Times New Roman" w:hAnsi="Calibri" w:cs="Calibri"/>
          <w:lang w:eastAsia="en-CA"/>
        </w:rPr>
        <w:t xml:space="preserve">*The privacy of the employee is paramount in all situations and all steps of the process.  </w:t>
      </w:r>
    </w:p>
    <w:p w14:paraId="58FD2289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Employee is to report if they are presumed* to have COVID-19 or has tested positive for COVID-19 to their manager.  Employee must indicate if they have accessed the workplace; this will determine the procedure to follow.</w:t>
      </w:r>
    </w:p>
    <w:p w14:paraId="0222D503" w14:textId="77777777" w:rsidR="00C03708" w:rsidRPr="00C03708" w:rsidRDefault="00C03708" w:rsidP="0020162E">
      <w:pPr>
        <w:pStyle w:val="ListParagraph"/>
        <w:numPr>
          <w:ilvl w:val="1"/>
          <w:numId w:val="28"/>
        </w:numPr>
        <w:spacing w:line="240" w:lineRule="auto"/>
        <w:ind w:left="175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Employee is responsible for informing manager</w:t>
      </w:r>
    </w:p>
    <w:p w14:paraId="0D529581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 xml:space="preserve">Manager reports incident to OHS Division via COVID-19 mailbox (encrypted) </w:t>
      </w:r>
    </w:p>
    <w:p w14:paraId="343E3F4C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OHS Division follow up with Manager to request more information on the situation</w:t>
      </w:r>
    </w:p>
    <w:p w14:paraId="530F1161" w14:textId="77777777" w:rsidR="00C03708" w:rsidRPr="00C03708" w:rsidRDefault="00C03708" w:rsidP="0020162E">
      <w:pPr>
        <w:pStyle w:val="ListParagraph"/>
        <w:numPr>
          <w:ilvl w:val="1"/>
          <w:numId w:val="28"/>
        </w:numPr>
        <w:spacing w:line="240" w:lineRule="auto"/>
        <w:ind w:left="175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OHS Division needs to be consulted before notifying anyone</w:t>
      </w:r>
    </w:p>
    <w:p w14:paraId="041A8B79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If positive COVID-19 case is identified, OHS Division will guide managers to obtains DG approval to inform individuals who may have been in close contact with employee</w:t>
      </w:r>
    </w:p>
    <w:p w14:paraId="096558DB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commentRangeStart w:id="50"/>
      <w:r w:rsidRPr="00C03708">
        <w:rPr>
          <w:rFonts w:ascii="Calibri" w:eastAsia="Times New Roman" w:hAnsi="Calibri" w:cs="Calibri"/>
          <w:lang w:val="en-US" w:eastAsia="en-CA"/>
        </w:rPr>
        <w:t>Manager performs contact tracing and inform OHS Division</w:t>
      </w:r>
      <w:commentRangeEnd w:id="50"/>
      <w:r>
        <w:rPr>
          <w:rStyle w:val="CommentReference"/>
        </w:rPr>
        <w:commentReference w:id="50"/>
      </w:r>
    </w:p>
    <w:p w14:paraId="100E905E" w14:textId="77777777" w:rsidR="00C03708" w:rsidRPr="00C03708" w:rsidRDefault="00C03708" w:rsidP="0020162E">
      <w:pPr>
        <w:pStyle w:val="ListParagraph"/>
        <w:numPr>
          <w:ilvl w:val="1"/>
          <w:numId w:val="28"/>
        </w:numPr>
        <w:spacing w:line="240" w:lineRule="auto"/>
        <w:ind w:left="1752"/>
        <w:rPr>
          <w:rFonts w:ascii="Calibri" w:eastAsia="Times New Roman" w:hAnsi="Calibri" w:cs="Calibri"/>
          <w:lang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OHS Division may request access RTW data to help identify potential exposure</w:t>
      </w:r>
    </w:p>
    <w:p w14:paraId="19C53294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eastAsia="en-CA"/>
        </w:rPr>
      </w:pPr>
      <w:r w:rsidRPr="00C03708">
        <w:rPr>
          <w:rFonts w:ascii="Calibri" w:eastAsia="Times New Roman" w:hAnsi="Calibri" w:cs="Calibri"/>
          <w:lang w:eastAsia="en-CA"/>
        </w:rPr>
        <w:t>Managers consult the OHS Division before notifying the local OHS Committee or OHS Representative, Senior Building Officer and other employees who work in this building.</w:t>
      </w:r>
    </w:p>
    <w:p w14:paraId="3D3215BB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eastAsia="en-CA"/>
        </w:rPr>
      </w:pPr>
      <w:r w:rsidRPr="00C03708">
        <w:rPr>
          <w:rFonts w:ascii="Calibri" w:eastAsia="Times New Roman" w:hAnsi="Calibri" w:cs="Calibri"/>
          <w:lang w:eastAsia="en-CA"/>
        </w:rPr>
        <w:t>Managers consult the OHS Division before notifying other tenants/ Departments as necessary</w:t>
      </w:r>
    </w:p>
    <w:p w14:paraId="45788917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OHS Division reports daily to TBS on confirmed COVID-19 cases and building closures</w:t>
      </w:r>
    </w:p>
    <w:p w14:paraId="3C300F3F" w14:textId="77777777" w:rsidR="00C03708" w:rsidRPr="00C03708" w:rsidRDefault="00C03708" w:rsidP="0020162E">
      <w:pPr>
        <w:pStyle w:val="ListParagraph"/>
        <w:numPr>
          <w:ilvl w:val="0"/>
          <w:numId w:val="28"/>
        </w:numPr>
        <w:spacing w:line="240" w:lineRule="auto"/>
        <w:ind w:left="1032"/>
        <w:rPr>
          <w:rFonts w:ascii="Calibri" w:eastAsia="Times New Roman" w:hAnsi="Calibri" w:cs="Calibri"/>
          <w:lang w:val="en-US" w:eastAsia="en-CA"/>
        </w:rPr>
      </w:pPr>
      <w:r w:rsidRPr="00C03708">
        <w:rPr>
          <w:rFonts w:ascii="Calibri" w:eastAsia="Times New Roman" w:hAnsi="Calibri" w:cs="Calibri"/>
          <w:lang w:val="en-US" w:eastAsia="en-CA"/>
        </w:rPr>
        <w:t>OHS Division provide guidance to managers in order for employees to safely return to work after resolution of illness</w:t>
      </w:r>
    </w:p>
    <w:p w14:paraId="1AC5C033" w14:textId="7869F1EB" w:rsidR="00C03708" w:rsidRDefault="00C03708" w:rsidP="0020162E">
      <w:pPr>
        <w:pStyle w:val="ListParagraph"/>
        <w:rPr>
          <w:rFonts w:ascii="Calibri" w:eastAsia="Times New Roman" w:hAnsi="Calibri" w:cs="Calibri"/>
          <w:lang w:val="en-US" w:eastAsia="en-CA"/>
        </w:rPr>
      </w:pPr>
    </w:p>
    <w:p w14:paraId="1372C853" w14:textId="5D54FE80" w:rsidR="00762D5E" w:rsidRDefault="00762D5E" w:rsidP="0020162E">
      <w:pPr>
        <w:pStyle w:val="ListParagraph"/>
        <w:rPr>
          <w:rFonts w:ascii="Calibri" w:eastAsia="Times New Roman" w:hAnsi="Calibri" w:cs="Calibri"/>
          <w:lang w:val="en-US" w:eastAsia="en-CA"/>
        </w:rPr>
      </w:pPr>
    </w:p>
    <w:p w14:paraId="3063FBB0" w14:textId="08EFC01B" w:rsidR="00762D5E" w:rsidRPr="006B6E5C" w:rsidRDefault="00CF4058" w:rsidP="00762D5E">
      <w:pPr>
        <w:spacing w:after="0" w:line="240" w:lineRule="auto"/>
        <w:rPr>
          <w:rFonts w:ascii="Calibri" w:eastAsia="Times New Roman" w:hAnsi="Calibri" w:cs="Calibri"/>
          <w:u w:val="single"/>
          <w:lang w:val="en-US" w:eastAsia="en-CA"/>
        </w:rPr>
      </w:pPr>
      <w:r w:rsidRPr="006B6E5C">
        <w:rPr>
          <w:rFonts w:ascii="Calibri" w:eastAsia="Times New Roman" w:hAnsi="Calibri" w:cs="Calibri"/>
          <w:u w:val="single"/>
          <w:lang w:val="en-US" w:eastAsia="en-CA"/>
        </w:rPr>
        <w:t>Issues with a</w:t>
      </w:r>
      <w:r w:rsidR="00762D5E" w:rsidRPr="006B6E5C">
        <w:rPr>
          <w:rFonts w:ascii="Calibri" w:eastAsia="Times New Roman" w:hAnsi="Calibri" w:cs="Calibri"/>
          <w:u w:val="single"/>
          <w:lang w:val="en-US" w:eastAsia="en-CA"/>
        </w:rPr>
        <w:t xml:space="preserve">vailability </w:t>
      </w:r>
    </w:p>
    <w:p w14:paraId="06BB6E06" w14:textId="77777777" w:rsidR="00762D5E" w:rsidRPr="006908AA" w:rsidRDefault="00762D5E" w:rsidP="00762D5E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5F78A2E9" w14:textId="77777777" w:rsidR="00762D5E" w:rsidRDefault="00762D5E" w:rsidP="00762D5E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Application outage (RTW application not available)</w:t>
      </w:r>
    </w:p>
    <w:p w14:paraId="320EB078" w14:textId="77777777" w:rsidR="00762D5E" w:rsidRDefault="00762D5E" w:rsidP="00762D5E">
      <w:pPr>
        <w:pStyle w:val="ListParagraph"/>
        <w:numPr>
          <w:ilvl w:val="1"/>
          <w:numId w:val="23"/>
        </w:numPr>
        <w:spacing w:after="0" w:line="240" w:lineRule="auto"/>
        <w:ind w:left="1488"/>
        <w:contextualSpacing w:val="0"/>
        <w:rPr>
          <w:color w:val="1F497D"/>
        </w:rPr>
      </w:pPr>
      <w:r>
        <w:rPr>
          <w:color w:val="1F497D"/>
        </w:rPr>
        <w:t>Phase 0 (Critical) personnel provide verbal attestation and agree to abide by safety protocols to the commissionaire.</w:t>
      </w:r>
    </w:p>
    <w:p w14:paraId="7894ADAD" w14:textId="77777777" w:rsidR="00762D5E" w:rsidRDefault="00762D5E" w:rsidP="00762D5E">
      <w:pPr>
        <w:pStyle w:val="ListParagraph"/>
        <w:numPr>
          <w:ilvl w:val="1"/>
          <w:numId w:val="23"/>
        </w:numPr>
        <w:spacing w:after="0" w:line="240" w:lineRule="auto"/>
        <w:ind w:left="1488"/>
        <w:contextualSpacing w:val="0"/>
        <w:rPr>
          <w:color w:val="1F497D"/>
        </w:rPr>
      </w:pPr>
      <w:r>
        <w:rPr>
          <w:color w:val="1F497D"/>
        </w:rPr>
        <w:t xml:space="preserve">Phase 0 personnel continue with their own record keeping for contact tracing purposes </w:t>
      </w:r>
    </w:p>
    <w:p w14:paraId="7AD7CDFD" w14:textId="77777777" w:rsidR="00762D5E" w:rsidRDefault="00762D5E" w:rsidP="00762D5E">
      <w:pPr>
        <w:pStyle w:val="ListParagraph"/>
        <w:numPr>
          <w:ilvl w:val="1"/>
          <w:numId w:val="23"/>
        </w:numPr>
        <w:spacing w:after="0" w:line="240" w:lineRule="auto"/>
        <w:ind w:left="1488"/>
        <w:contextualSpacing w:val="0"/>
        <w:rPr>
          <w:color w:val="1F497D"/>
        </w:rPr>
      </w:pPr>
      <w:r>
        <w:rPr>
          <w:color w:val="1F497D"/>
        </w:rPr>
        <w:lastRenderedPageBreak/>
        <w:t xml:space="preserve">Phase 1 staff who have a proof of an approval (printed copy or screen shot) may access after showing proof. </w:t>
      </w:r>
    </w:p>
    <w:p w14:paraId="440664C3" w14:textId="77777777" w:rsidR="00762D5E" w:rsidRDefault="00762D5E" w:rsidP="00762D5E">
      <w:pPr>
        <w:pStyle w:val="ListParagraph"/>
        <w:numPr>
          <w:ilvl w:val="1"/>
          <w:numId w:val="23"/>
        </w:numPr>
        <w:spacing w:after="0" w:line="240" w:lineRule="auto"/>
        <w:ind w:left="1488"/>
        <w:contextualSpacing w:val="0"/>
        <w:rPr>
          <w:ins w:id="51" w:author="Nancy.Tremblay5@canada.ca" w:date="2020-09-14T16:06:00Z"/>
          <w:color w:val="1F497D"/>
        </w:rPr>
      </w:pPr>
      <w:r>
        <w:rPr>
          <w:color w:val="1F497D"/>
        </w:rPr>
        <w:t xml:space="preserve">In the meantime all other personnel will work from home until further notice </w:t>
      </w:r>
    </w:p>
    <w:p w14:paraId="44545E70" w14:textId="2411EC02" w:rsidR="00762D5E" w:rsidRDefault="00762D5E" w:rsidP="00762D5E">
      <w:pPr>
        <w:pStyle w:val="ListParagraph"/>
        <w:numPr>
          <w:ilvl w:val="1"/>
          <w:numId w:val="23"/>
        </w:numPr>
        <w:spacing w:after="0" w:line="240" w:lineRule="auto"/>
        <w:ind w:left="1488"/>
        <w:contextualSpacing w:val="0"/>
        <w:rPr>
          <w:color w:val="1F497D"/>
        </w:rPr>
      </w:pPr>
      <w:r>
        <w:rPr>
          <w:color w:val="1F497D"/>
        </w:rPr>
        <w:t xml:space="preserve">Commissionaires will </w:t>
      </w:r>
      <w:r w:rsidR="00F17BE8">
        <w:rPr>
          <w:color w:val="1F497D"/>
        </w:rPr>
        <w:t xml:space="preserve">use </w:t>
      </w:r>
      <w:r>
        <w:rPr>
          <w:color w:val="1F497D"/>
        </w:rPr>
        <w:t>a list of critical staff who can access building regardless of approval status (ie. Phase 0 list)</w:t>
      </w:r>
    </w:p>
    <w:p w14:paraId="73B7C11B" w14:textId="77777777" w:rsidR="00762D5E" w:rsidRPr="00702675" w:rsidRDefault="00762D5E" w:rsidP="00762D5E">
      <w:pPr>
        <w:pStyle w:val="ListParagraph"/>
        <w:spacing w:after="0" w:line="240" w:lineRule="auto"/>
        <w:ind w:left="1488"/>
        <w:contextualSpacing w:val="0"/>
        <w:rPr>
          <w:color w:val="1F497D"/>
        </w:rPr>
      </w:pPr>
    </w:p>
    <w:p w14:paraId="7AAAB6C4" w14:textId="4DC00D81" w:rsidR="00762D5E" w:rsidRPr="00CF4058" w:rsidRDefault="00762D5E" w:rsidP="00CF4058">
      <w:pPr>
        <w:pStyle w:val="ListParagraph"/>
        <w:numPr>
          <w:ilvl w:val="0"/>
          <w:numId w:val="33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CF4058">
        <w:rPr>
          <w:rFonts w:ascii="Calibri" w:eastAsia="Times New Roman" w:hAnsi="Calibri" w:cs="Calibri"/>
          <w:lang w:val="en-US" w:eastAsia="en-CA"/>
        </w:rPr>
        <w:t>Closing a floor/</w:t>
      </w:r>
      <w:r w:rsidR="004848D7">
        <w:rPr>
          <w:rFonts w:ascii="Calibri" w:eastAsia="Times New Roman" w:hAnsi="Calibri" w:cs="Calibri"/>
          <w:lang w:val="en-US" w:eastAsia="en-CA"/>
        </w:rPr>
        <w:t>zone/</w:t>
      </w:r>
      <w:r w:rsidRPr="00CF4058">
        <w:rPr>
          <w:rFonts w:ascii="Calibri" w:eastAsia="Times New Roman" w:hAnsi="Calibri" w:cs="Calibri"/>
          <w:lang w:val="en-US" w:eastAsia="en-CA"/>
        </w:rPr>
        <w:t>building</w:t>
      </w:r>
    </w:p>
    <w:p w14:paraId="02327A1D" w14:textId="77777777" w:rsidR="00762D5E" w:rsidRDefault="00762D5E" w:rsidP="00762D5E">
      <w:pPr>
        <w:pStyle w:val="ListParagraph"/>
        <w:numPr>
          <w:ilvl w:val="1"/>
          <w:numId w:val="33"/>
        </w:numPr>
        <w:spacing w:after="0" w:line="240" w:lineRule="auto"/>
        <w:rPr>
          <w:rFonts w:eastAsia="Times New Roman" w:cstheme="minorHAnsi"/>
          <w:szCs w:val="20"/>
          <w:lang w:val="en-US" w:eastAsia="en-CA"/>
        </w:rPr>
      </w:pPr>
      <w:r>
        <w:rPr>
          <w:rFonts w:eastAsia="Times New Roman" w:cstheme="minorHAnsi"/>
          <w:szCs w:val="20"/>
          <w:lang w:val="en-US" w:eastAsia="en-CA"/>
        </w:rPr>
        <w:t>Building Manager (ie. ARPSD staff) r</w:t>
      </w:r>
      <w:r w:rsidRPr="000F6D18">
        <w:rPr>
          <w:rFonts w:eastAsia="Times New Roman" w:cstheme="minorHAnsi"/>
          <w:szCs w:val="20"/>
          <w:lang w:val="en-US" w:eastAsia="en-CA"/>
        </w:rPr>
        <w:t>emove floor</w:t>
      </w:r>
      <w:r>
        <w:rPr>
          <w:rFonts w:eastAsia="Times New Roman" w:cstheme="minorHAnsi"/>
          <w:szCs w:val="20"/>
          <w:lang w:val="en-US" w:eastAsia="en-CA"/>
        </w:rPr>
        <w:t>/zone/</w:t>
      </w:r>
      <w:r w:rsidRPr="000F6D18">
        <w:rPr>
          <w:rFonts w:eastAsia="Times New Roman" w:cstheme="minorHAnsi"/>
          <w:szCs w:val="20"/>
          <w:lang w:val="en-US" w:eastAsia="en-CA"/>
        </w:rPr>
        <w:t xml:space="preserve">/ building from </w:t>
      </w:r>
      <w:r>
        <w:rPr>
          <w:rFonts w:eastAsia="Times New Roman" w:cstheme="minorHAnsi"/>
          <w:szCs w:val="20"/>
          <w:lang w:val="en-US" w:eastAsia="en-CA"/>
        </w:rPr>
        <w:t xml:space="preserve">RTW </w:t>
      </w:r>
      <w:r w:rsidRPr="000F6D18">
        <w:rPr>
          <w:rFonts w:eastAsia="Times New Roman" w:cstheme="minorHAnsi"/>
          <w:szCs w:val="20"/>
          <w:lang w:val="en-US" w:eastAsia="en-CA"/>
        </w:rPr>
        <w:t>tool</w:t>
      </w:r>
    </w:p>
    <w:p w14:paraId="65835637" w14:textId="77777777" w:rsidR="00762D5E" w:rsidRPr="000F6D18" w:rsidRDefault="00762D5E" w:rsidP="00CF4058">
      <w:pPr>
        <w:pStyle w:val="ListParagraph"/>
        <w:numPr>
          <w:ilvl w:val="1"/>
          <w:numId w:val="33"/>
        </w:numPr>
        <w:spacing w:after="0" w:line="240" w:lineRule="auto"/>
        <w:rPr>
          <w:rFonts w:eastAsia="Times New Roman" w:cstheme="minorHAnsi"/>
          <w:szCs w:val="20"/>
          <w:lang w:val="en-US" w:eastAsia="en-CA"/>
        </w:rPr>
      </w:pPr>
      <w:r>
        <w:rPr>
          <w:rFonts w:eastAsia="Times New Roman" w:cstheme="minorHAnsi"/>
          <w:szCs w:val="20"/>
          <w:lang w:val="en-US" w:eastAsia="en-CA"/>
        </w:rPr>
        <w:t>Users will no longer be able to book access through RTW application.  Existing reservations not affected</w:t>
      </w:r>
    </w:p>
    <w:p w14:paraId="7A8F7836" w14:textId="77777777" w:rsidR="00762D5E" w:rsidRDefault="00762D5E" w:rsidP="00CF4058">
      <w:pPr>
        <w:pStyle w:val="CommentText"/>
        <w:numPr>
          <w:ilvl w:val="1"/>
          <w:numId w:val="33"/>
        </w:numPr>
        <w:rPr>
          <w:rFonts w:cstheme="minorHAnsi"/>
          <w:sz w:val="22"/>
        </w:rPr>
      </w:pPr>
      <w:r w:rsidRPr="000F6D18">
        <w:rPr>
          <w:rFonts w:cstheme="minorHAnsi"/>
          <w:sz w:val="22"/>
        </w:rPr>
        <w:t xml:space="preserve">There is no way to inform users through the tool.  Managers need to communicate </w:t>
      </w:r>
      <w:r>
        <w:rPr>
          <w:rFonts w:cstheme="minorHAnsi"/>
          <w:sz w:val="22"/>
        </w:rPr>
        <w:t xml:space="preserve">cancellations </w:t>
      </w:r>
      <w:r w:rsidRPr="000F6D18">
        <w:rPr>
          <w:rFonts w:cstheme="minorHAnsi"/>
          <w:sz w:val="22"/>
        </w:rPr>
        <w:t>through other means.</w:t>
      </w:r>
    </w:p>
    <w:p w14:paraId="6D03A69A" w14:textId="5E97BE39" w:rsidR="00762D5E" w:rsidRDefault="00762D5E" w:rsidP="00CF4058">
      <w:pPr>
        <w:pStyle w:val="CommentText"/>
        <w:numPr>
          <w:ilvl w:val="1"/>
          <w:numId w:val="33"/>
        </w:numPr>
        <w:rPr>
          <w:rFonts w:cstheme="minorHAnsi"/>
          <w:sz w:val="22"/>
        </w:rPr>
      </w:pPr>
      <w:r w:rsidRPr="00C03708">
        <w:rPr>
          <w:rFonts w:cstheme="minorHAnsi"/>
          <w:sz w:val="22"/>
        </w:rPr>
        <w:t xml:space="preserve">ECCC building closure hotline </w:t>
      </w:r>
      <w:r>
        <w:rPr>
          <w:rFonts w:cstheme="minorHAnsi"/>
          <w:sz w:val="22"/>
        </w:rPr>
        <w:t>needs to be updated.</w:t>
      </w:r>
    </w:p>
    <w:p w14:paraId="1F7597E5" w14:textId="537D28A6" w:rsidR="004848D7" w:rsidRDefault="004848D7" w:rsidP="004848D7">
      <w:pPr>
        <w:pStyle w:val="CommentText"/>
        <w:numPr>
          <w:ilvl w:val="0"/>
          <w:numId w:val="33"/>
        </w:numPr>
        <w:rPr>
          <w:ins w:id="52" w:author="Dhammika Wijayawardhana" w:date="2020-09-15T11:14:00Z"/>
          <w:rFonts w:cstheme="minorHAnsi"/>
          <w:sz w:val="22"/>
        </w:rPr>
      </w:pPr>
      <w:r>
        <w:rPr>
          <w:rFonts w:cstheme="minorHAnsi"/>
          <w:sz w:val="22"/>
        </w:rPr>
        <w:t>Reduce capacity to a floor/zone</w:t>
      </w:r>
    </w:p>
    <w:p w14:paraId="267E4B01" w14:textId="1CBA35B3" w:rsidR="007125BE" w:rsidRDefault="007125BE" w:rsidP="007125BE">
      <w:pPr>
        <w:pStyle w:val="ListParagraph"/>
        <w:numPr>
          <w:ilvl w:val="1"/>
          <w:numId w:val="33"/>
        </w:numPr>
        <w:spacing w:after="0" w:line="240" w:lineRule="auto"/>
        <w:rPr>
          <w:ins w:id="53" w:author="Dhammika Wijayawardhana" w:date="2020-09-15T11:15:00Z"/>
          <w:rFonts w:eastAsia="Times New Roman" w:cstheme="minorHAnsi"/>
          <w:szCs w:val="20"/>
          <w:lang w:val="en-US" w:eastAsia="en-CA"/>
        </w:rPr>
      </w:pPr>
      <w:ins w:id="54" w:author="Dhammika Wijayawardhana" w:date="2020-09-15T11:15:00Z">
        <w:r>
          <w:rPr>
            <w:rFonts w:eastAsia="Times New Roman" w:cstheme="minorHAnsi"/>
            <w:szCs w:val="20"/>
            <w:lang w:val="en-US" w:eastAsia="en-CA"/>
          </w:rPr>
          <w:t xml:space="preserve">Building Manager (ie. ARPSD staff) update </w:t>
        </w:r>
        <w:r w:rsidRPr="000F6D18">
          <w:rPr>
            <w:rFonts w:eastAsia="Times New Roman" w:cstheme="minorHAnsi"/>
            <w:szCs w:val="20"/>
            <w:lang w:val="en-US" w:eastAsia="en-CA"/>
          </w:rPr>
          <w:t>floor</w:t>
        </w:r>
        <w:r>
          <w:rPr>
            <w:rFonts w:eastAsia="Times New Roman" w:cstheme="minorHAnsi"/>
            <w:szCs w:val="20"/>
            <w:lang w:val="en-US" w:eastAsia="en-CA"/>
          </w:rPr>
          <w:t xml:space="preserve">/zone capacity in RTW </w:t>
        </w:r>
        <w:r w:rsidRPr="000F6D18">
          <w:rPr>
            <w:rFonts w:eastAsia="Times New Roman" w:cstheme="minorHAnsi"/>
            <w:szCs w:val="20"/>
            <w:lang w:val="en-US" w:eastAsia="en-CA"/>
          </w:rPr>
          <w:t>tool</w:t>
        </w:r>
      </w:ins>
    </w:p>
    <w:p w14:paraId="41AAEC59" w14:textId="77777777" w:rsidR="00C64879" w:rsidRDefault="007125BE" w:rsidP="007125BE">
      <w:pPr>
        <w:pStyle w:val="ListParagraph"/>
        <w:numPr>
          <w:ilvl w:val="1"/>
          <w:numId w:val="33"/>
        </w:numPr>
        <w:spacing w:after="0" w:line="240" w:lineRule="auto"/>
        <w:rPr>
          <w:rFonts w:eastAsia="Times New Roman" w:cstheme="minorHAnsi"/>
          <w:szCs w:val="20"/>
          <w:lang w:val="en-US" w:eastAsia="en-CA"/>
        </w:rPr>
      </w:pPr>
      <w:ins w:id="55" w:author="Dhammika Wijayawardhana" w:date="2020-09-15T11:16:00Z">
        <w:r>
          <w:rPr>
            <w:rFonts w:eastAsia="Times New Roman" w:cstheme="minorHAnsi"/>
            <w:szCs w:val="20"/>
            <w:lang w:val="en-US" w:eastAsia="en-CA"/>
          </w:rPr>
          <w:t>RTW tool us</w:t>
        </w:r>
        <w:bookmarkStart w:id="56" w:name="_GoBack"/>
        <w:bookmarkEnd w:id="56"/>
        <w:r>
          <w:rPr>
            <w:rFonts w:eastAsia="Times New Roman" w:cstheme="minorHAnsi"/>
            <w:szCs w:val="20"/>
            <w:lang w:val="en-US" w:eastAsia="en-CA"/>
          </w:rPr>
          <w:t xml:space="preserve">e new capacity information to enforce limits.  Already approved </w:t>
        </w:r>
      </w:ins>
      <w:ins w:id="57" w:author="Dhammika Wijayawardhana" w:date="2020-09-15T11:15:00Z">
        <w:r>
          <w:rPr>
            <w:rFonts w:eastAsia="Times New Roman" w:cstheme="minorHAnsi"/>
            <w:szCs w:val="20"/>
            <w:lang w:val="en-US" w:eastAsia="en-CA"/>
          </w:rPr>
          <w:t>reservations not affected</w:t>
        </w:r>
      </w:ins>
    </w:p>
    <w:p w14:paraId="56103C81" w14:textId="2C200EE5" w:rsidR="007125BE" w:rsidRPr="000F6D18" w:rsidRDefault="00C64879" w:rsidP="007125BE">
      <w:pPr>
        <w:pStyle w:val="ListParagraph"/>
        <w:numPr>
          <w:ilvl w:val="1"/>
          <w:numId w:val="33"/>
        </w:numPr>
        <w:spacing w:after="0" w:line="240" w:lineRule="auto"/>
        <w:rPr>
          <w:ins w:id="58" w:author="Dhammika Wijayawardhana" w:date="2020-09-15T11:15:00Z"/>
          <w:rFonts w:eastAsia="Times New Roman" w:cstheme="minorHAnsi"/>
          <w:szCs w:val="20"/>
          <w:lang w:val="en-US" w:eastAsia="en-CA"/>
        </w:rPr>
      </w:pPr>
      <w:r>
        <w:rPr>
          <w:rFonts w:eastAsia="Times New Roman" w:cstheme="minorHAnsi"/>
          <w:szCs w:val="20"/>
          <w:lang w:val="en-US" w:eastAsia="en-CA"/>
        </w:rPr>
        <w:t>I</w:t>
      </w:r>
      <w:ins w:id="59" w:author="Dhammika Wijayawardhana" w:date="2020-09-15T11:17:00Z">
        <w:r w:rsidR="007125BE">
          <w:rPr>
            <w:rFonts w:eastAsia="Times New Roman" w:cstheme="minorHAnsi"/>
            <w:szCs w:val="20"/>
            <w:lang w:val="en-US" w:eastAsia="en-CA"/>
          </w:rPr>
          <w:t>f reduced capacity exceeds limit adjustment need to be done manually by cancelling existing reservations</w:t>
        </w:r>
      </w:ins>
    </w:p>
    <w:p w14:paraId="038D58C7" w14:textId="6AD08DEE" w:rsidR="007125BE" w:rsidRDefault="007125BE" w:rsidP="007125BE">
      <w:pPr>
        <w:pStyle w:val="CommentText"/>
        <w:rPr>
          <w:rFonts w:cstheme="minorHAnsi"/>
          <w:sz w:val="22"/>
        </w:rPr>
      </w:pPr>
    </w:p>
    <w:p w14:paraId="20B4505D" w14:textId="77777777" w:rsidR="00762D5E" w:rsidRPr="00C03708" w:rsidRDefault="00762D5E" w:rsidP="0020162E">
      <w:pPr>
        <w:pStyle w:val="ListParagraph"/>
        <w:rPr>
          <w:rFonts w:ascii="Calibri" w:eastAsia="Times New Roman" w:hAnsi="Calibri" w:cs="Calibri"/>
          <w:lang w:val="en-US" w:eastAsia="en-CA"/>
        </w:rPr>
      </w:pPr>
    </w:p>
    <w:p w14:paraId="3481220C" w14:textId="73DCD258" w:rsidR="00EA21A4" w:rsidRDefault="00EA21A4" w:rsidP="0020162E">
      <w:pPr>
        <w:spacing w:after="0" w:line="240" w:lineRule="auto"/>
        <w:ind w:left="312"/>
        <w:rPr>
          <w:lang w:val="en-US" w:eastAsia="en-CA"/>
        </w:rPr>
      </w:pPr>
      <w:commentRangeStart w:id="60"/>
    </w:p>
    <w:p w14:paraId="797E8050" w14:textId="1E0CFBAA" w:rsidR="00EA21A4" w:rsidRPr="00EA21A4" w:rsidRDefault="00EA21A4" w:rsidP="00EA21A4">
      <w:pPr>
        <w:spacing w:after="0" w:line="240" w:lineRule="auto"/>
        <w:rPr>
          <w:u w:val="single"/>
          <w:lang w:val="en-US" w:eastAsia="en-CA"/>
        </w:rPr>
      </w:pPr>
      <w:r w:rsidRPr="00EA21A4">
        <w:rPr>
          <w:u w:val="single"/>
          <w:lang w:val="en-US" w:eastAsia="en-CA"/>
        </w:rPr>
        <w:t>Glossary</w:t>
      </w:r>
      <w:r w:rsidR="00C64879">
        <w:rPr>
          <w:u w:val="single"/>
          <w:lang w:val="en-US" w:eastAsia="en-CA"/>
        </w:rPr>
        <w:t xml:space="preserve"> </w:t>
      </w:r>
      <w:commentRangeEnd w:id="60"/>
      <w:r w:rsidR="00C64879">
        <w:rPr>
          <w:rStyle w:val="CommentReference"/>
        </w:rPr>
        <w:commentReference w:id="60"/>
      </w:r>
    </w:p>
    <w:p w14:paraId="73854E25" w14:textId="67E5DEA0" w:rsidR="00EA21A4" w:rsidRDefault="00EA21A4" w:rsidP="00EA21A4">
      <w:pPr>
        <w:spacing w:after="0" w:line="240" w:lineRule="auto"/>
        <w:rPr>
          <w:rFonts w:ascii="Calibri" w:eastAsia="Times New Roman" w:hAnsi="Calibri" w:cs="Calibri"/>
          <w:lang w:val="en-US" w:eastAsia="en-CA"/>
        </w:rPr>
      </w:pPr>
    </w:p>
    <w:p w14:paraId="13BFE55F" w14:textId="5D342428" w:rsidR="006167A9" w:rsidRDefault="006167A9" w:rsidP="00A41C71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ECCC managed facility</w:t>
      </w:r>
    </w:p>
    <w:p w14:paraId="345C0A91" w14:textId="42EDAE12" w:rsidR="00A41C71" w:rsidRDefault="008E2EB2" w:rsidP="00A41C71">
      <w:pPr>
        <w:pStyle w:val="ListParagraph"/>
        <w:numPr>
          <w:ilvl w:val="1"/>
          <w:numId w:val="2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 A building managed by ECCC’s ARPSD-Real Property team</w:t>
      </w:r>
      <w:ins w:id="61" w:author="Dhammika Wijayawardhana" w:date="2020-09-04T08:53:00Z">
        <w:r w:rsidR="0006516E">
          <w:rPr>
            <w:rFonts w:ascii="Calibri" w:eastAsia="Times New Roman" w:hAnsi="Calibri" w:cs="Calibri"/>
            <w:lang w:val="en-US" w:eastAsia="en-CA"/>
          </w:rPr>
          <w:t>?</w:t>
        </w:r>
      </w:ins>
    </w:p>
    <w:p w14:paraId="333BC261" w14:textId="77777777" w:rsidR="00C64879" w:rsidRDefault="00C64879" w:rsidP="00C64879">
      <w:pPr>
        <w:pStyle w:val="ListParagraph"/>
        <w:spacing w:after="0" w:line="240" w:lineRule="auto"/>
        <w:ind w:left="1440"/>
        <w:rPr>
          <w:ins w:id="62" w:author="Dhammika Wijayawardhana" w:date="2020-09-04T08:53:00Z"/>
          <w:rFonts w:ascii="Calibri" w:eastAsia="Times New Roman" w:hAnsi="Calibri" w:cs="Calibri"/>
          <w:lang w:val="en-US" w:eastAsia="en-CA"/>
        </w:rPr>
      </w:pPr>
    </w:p>
    <w:p w14:paraId="558AD2E6" w14:textId="2183EB41" w:rsidR="0006516E" w:rsidRDefault="0006516E" w:rsidP="008D7337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Critical staff</w:t>
      </w:r>
    </w:p>
    <w:p w14:paraId="5CE4DF4C" w14:textId="210DF975" w:rsidR="0006516E" w:rsidRDefault="008B3FAD" w:rsidP="0006516E">
      <w:pPr>
        <w:pStyle w:val="ListParagraph"/>
        <w:numPr>
          <w:ilvl w:val="1"/>
          <w:numId w:val="2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May n</w:t>
      </w:r>
      <w:r w:rsidR="0006516E">
        <w:rPr>
          <w:rFonts w:ascii="Calibri" w:eastAsia="Times New Roman" w:hAnsi="Calibri" w:cs="Calibri"/>
          <w:lang w:val="en-US" w:eastAsia="en-CA"/>
        </w:rPr>
        <w:t>ot</w:t>
      </w:r>
      <w:r>
        <w:rPr>
          <w:rFonts w:ascii="Calibri" w:eastAsia="Times New Roman" w:hAnsi="Calibri" w:cs="Calibri"/>
          <w:lang w:val="en-US" w:eastAsia="en-CA"/>
        </w:rPr>
        <w:t xml:space="preserve"> be</w:t>
      </w:r>
      <w:r w:rsidR="0006516E">
        <w:rPr>
          <w:rFonts w:ascii="Calibri" w:eastAsia="Times New Roman" w:hAnsi="Calibri" w:cs="Calibri"/>
          <w:lang w:val="en-US" w:eastAsia="en-CA"/>
        </w:rPr>
        <w:t xml:space="preserve"> a formally defined term within ECCC.  Currently used to refer to </w:t>
      </w:r>
      <w:r w:rsidR="0006516E" w:rsidRPr="00BE7733">
        <w:rPr>
          <w:rFonts w:ascii="Calibri" w:eastAsia="Times New Roman" w:hAnsi="Calibri" w:cs="Calibri"/>
          <w:b/>
          <w:lang w:val="en-US" w:eastAsia="en-CA"/>
        </w:rPr>
        <w:t>Phase 0</w:t>
      </w:r>
      <w:r w:rsidR="0006516E">
        <w:rPr>
          <w:rFonts w:ascii="Calibri" w:eastAsia="Times New Roman" w:hAnsi="Calibri" w:cs="Calibri"/>
          <w:lang w:val="en-US" w:eastAsia="en-CA"/>
        </w:rPr>
        <w:t xml:space="preserve"> staff</w:t>
      </w:r>
      <w:r w:rsidR="00FC079B">
        <w:rPr>
          <w:rFonts w:ascii="Calibri" w:eastAsia="Times New Roman" w:hAnsi="Calibri" w:cs="Calibri"/>
          <w:lang w:val="en-US" w:eastAsia="en-CA"/>
        </w:rPr>
        <w:t xml:space="preserve"> that need to be physically in the buildings to perform work activities</w:t>
      </w:r>
    </w:p>
    <w:p w14:paraId="6220514C" w14:textId="77777777" w:rsidR="008D7337" w:rsidRPr="008D7337" w:rsidRDefault="008D7337" w:rsidP="008D7337">
      <w:pPr>
        <w:pStyle w:val="ListParagraph"/>
        <w:numPr>
          <w:ilvl w:val="1"/>
          <w:numId w:val="24"/>
        </w:numPr>
        <w:spacing w:after="0" w:line="240" w:lineRule="auto"/>
        <w:rPr>
          <w:rFonts w:ascii="Calibri" w:eastAsia="Times New Roman" w:hAnsi="Calibri" w:cs="Calibri"/>
          <w:lang w:val="en-US" w:eastAsia="en-CA"/>
        </w:rPr>
      </w:pPr>
      <w:r w:rsidRPr="008D7337">
        <w:rPr>
          <w:rFonts w:ascii="Calibri" w:eastAsia="Times New Roman" w:hAnsi="Calibri" w:cs="Calibri"/>
          <w:lang w:val="en-US" w:eastAsia="en-CA"/>
        </w:rPr>
        <w:t>TBS established a critical service as being:</w:t>
      </w:r>
    </w:p>
    <w:p w14:paraId="2319A197" w14:textId="0CDBAAE7" w:rsidR="008D7337" w:rsidRPr="00A41C71" w:rsidRDefault="008D7337" w:rsidP="008D7337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lang w:val="en-US" w:eastAsia="en-CA"/>
        </w:rPr>
      </w:pPr>
      <w:r w:rsidRPr="008D7337">
        <w:rPr>
          <w:rFonts w:ascii="Calibri" w:eastAsia="Times New Roman" w:hAnsi="Calibri" w:cs="Calibri"/>
          <w:lang w:val="en-US" w:eastAsia="en-CA"/>
        </w:rPr>
        <w:t>a service or activity whose disruption would result in a high or very high degree of injury to the health, safety, security or economic well-being of Canadians or to the effective functioning of the Government of Canada.</w:t>
      </w:r>
    </w:p>
    <w:sectPr w:rsidR="008D7337" w:rsidRPr="00A41C71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Dhammika Wijayawardhana" w:date="2020-09-05T12:05:00Z" w:initials="W[">
    <w:p w14:paraId="49B16190" w14:textId="6D4DCEB1" w:rsidR="00A10483" w:rsidRDefault="00A10483">
      <w:pPr>
        <w:pStyle w:val="CommentText"/>
      </w:pPr>
      <w:r>
        <w:rPr>
          <w:rStyle w:val="CommentReference"/>
        </w:rPr>
        <w:annotationRef/>
      </w:r>
      <w:r>
        <w:t>Draft  stakeholder map to help identify engagement priority</w:t>
      </w:r>
    </w:p>
  </w:comment>
  <w:comment w:id="40" w:author="Dhammika Wijayawardhana" w:date="2020-09-23T09:25:00Z" w:initials="W[">
    <w:p w14:paraId="035C210D" w14:textId="102EFF23" w:rsidR="00F17BE8" w:rsidRDefault="00F17BE8">
      <w:pPr>
        <w:pStyle w:val="CommentText"/>
      </w:pPr>
      <w:r>
        <w:rPr>
          <w:rStyle w:val="CommentReference"/>
        </w:rPr>
        <w:annotationRef/>
      </w:r>
      <w:r>
        <w:t xml:space="preserve">In emergencies, Phase 0 user may enters the building first and enter information into RTW tool afterwards </w:t>
      </w:r>
    </w:p>
  </w:comment>
  <w:comment w:id="41" w:author="Dhammika Wijayawardhana" w:date="2020-09-14T14:48:00Z" w:initials="W[">
    <w:p w14:paraId="49860FD5" w14:textId="77777777" w:rsidR="00A10483" w:rsidRDefault="00A10483" w:rsidP="0030055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Still checked for capacity?</w:t>
      </w:r>
    </w:p>
    <w:p w14:paraId="6C746F43" w14:textId="49DD4AA9" w:rsidR="00A10483" w:rsidRDefault="00A10483">
      <w:pPr>
        <w:pStyle w:val="CommentText"/>
      </w:pPr>
    </w:p>
  </w:comment>
  <w:comment w:id="50" w:author="Dhammika Wijayawardhana" w:date="2020-09-04T13:59:00Z" w:initials="W[">
    <w:p w14:paraId="4BBF1245" w14:textId="77777777" w:rsidR="00A10483" w:rsidRDefault="00A10483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</w:p>
    <w:p w14:paraId="36A59B7A" w14:textId="2008CC4C" w:rsidR="00A10483" w:rsidRDefault="00A10483" w:rsidP="00C03708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Identify location, date(s) and times of access to ECCC facilities by the infected person (manual process, out of scope)</w:t>
      </w:r>
    </w:p>
    <w:p w14:paraId="45D88BD0" w14:textId="305CFB8B" w:rsidR="00A10483" w:rsidRDefault="00A10483" w:rsidP="00C03708">
      <w:pPr>
        <w:pStyle w:val="ListParagraph"/>
        <w:spacing w:after="0" w:line="240" w:lineRule="auto"/>
        <w:ind w:left="0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 xml:space="preserve"> (reports from RTW tool may help expedite this task)</w:t>
      </w:r>
    </w:p>
    <w:p w14:paraId="44D952EA" w14:textId="7C2CCC49" w:rsidR="00A10483" w:rsidRPr="00C03708" w:rsidRDefault="00A10483">
      <w:pPr>
        <w:pStyle w:val="CommentText"/>
        <w:rPr>
          <w:lang w:val="en-US"/>
        </w:rPr>
      </w:pPr>
    </w:p>
  </w:comment>
  <w:comment w:id="60" w:author="Dhammika Wijayawardhana" w:date="2020-09-15T11:30:00Z" w:initials="W[">
    <w:p w14:paraId="7C1A001B" w14:textId="6318A137" w:rsidR="00C64879" w:rsidRDefault="00C64879">
      <w:pPr>
        <w:pStyle w:val="CommentText"/>
      </w:pPr>
      <w:r>
        <w:rPr>
          <w:rStyle w:val="CommentReference"/>
        </w:rPr>
        <w:annotationRef/>
      </w:r>
      <w:r>
        <w:t>TBC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B16190" w15:done="0"/>
  <w15:commentEx w15:paraId="035C210D" w15:done="0"/>
  <w15:commentEx w15:paraId="6C746F43" w15:done="0"/>
  <w15:commentEx w15:paraId="44D952EA" w15:done="0"/>
  <w15:commentEx w15:paraId="7C1A001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229847" w14:textId="77777777" w:rsidR="00A10483" w:rsidRDefault="00A10483">
      <w:pPr>
        <w:spacing w:after="0" w:line="240" w:lineRule="auto"/>
      </w:pPr>
      <w:r>
        <w:separator/>
      </w:r>
    </w:p>
  </w:endnote>
  <w:endnote w:type="continuationSeparator" w:id="0">
    <w:p w14:paraId="5009BD97" w14:textId="77777777" w:rsidR="00A10483" w:rsidRDefault="00A10483">
      <w:pPr>
        <w:spacing w:after="0" w:line="240" w:lineRule="auto"/>
      </w:pPr>
      <w:r>
        <w:continuationSeparator/>
      </w:r>
    </w:p>
  </w:endnote>
  <w:endnote w:type="continuationNotice" w:id="1">
    <w:p w14:paraId="45190390" w14:textId="77777777" w:rsidR="00A10483" w:rsidRDefault="00A104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10483" w14:paraId="48AF7D10" w14:textId="77777777" w:rsidTr="7FC598F2">
      <w:tc>
        <w:tcPr>
          <w:tcW w:w="3120" w:type="dxa"/>
        </w:tcPr>
        <w:p w14:paraId="54D4194F" w14:textId="63AF3D04" w:rsidR="00A10483" w:rsidRDefault="00A10483" w:rsidP="7FC598F2">
          <w:pPr>
            <w:pStyle w:val="Header"/>
            <w:ind w:left="-115"/>
          </w:pPr>
        </w:p>
      </w:tc>
      <w:tc>
        <w:tcPr>
          <w:tcW w:w="3120" w:type="dxa"/>
        </w:tcPr>
        <w:p w14:paraId="32D5FE99" w14:textId="0EAB8B9E" w:rsidR="00A10483" w:rsidRDefault="00A10483" w:rsidP="7FC598F2">
          <w:pPr>
            <w:pStyle w:val="Header"/>
            <w:jc w:val="center"/>
          </w:pPr>
        </w:p>
      </w:tc>
      <w:tc>
        <w:tcPr>
          <w:tcW w:w="3120" w:type="dxa"/>
        </w:tcPr>
        <w:p w14:paraId="6C61BEAC" w14:textId="2C5F1EB3" w:rsidR="00A10483" w:rsidRDefault="00A10483" w:rsidP="7FC598F2">
          <w:pPr>
            <w:pStyle w:val="Header"/>
            <w:ind w:right="-115"/>
            <w:jc w:val="right"/>
          </w:pPr>
        </w:p>
      </w:tc>
    </w:tr>
  </w:tbl>
  <w:p w14:paraId="30422742" w14:textId="4142CF2B" w:rsidR="00A10483" w:rsidRDefault="00A10483" w:rsidP="7FC598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85BD6" w14:textId="77777777" w:rsidR="00A10483" w:rsidRDefault="00A10483">
      <w:pPr>
        <w:spacing w:after="0" w:line="240" w:lineRule="auto"/>
      </w:pPr>
      <w:r>
        <w:separator/>
      </w:r>
    </w:p>
  </w:footnote>
  <w:footnote w:type="continuationSeparator" w:id="0">
    <w:p w14:paraId="21C9FF1A" w14:textId="77777777" w:rsidR="00A10483" w:rsidRDefault="00A10483">
      <w:pPr>
        <w:spacing w:after="0" w:line="240" w:lineRule="auto"/>
      </w:pPr>
      <w:r>
        <w:continuationSeparator/>
      </w:r>
    </w:p>
  </w:footnote>
  <w:footnote w:type="continuationNotice" w:id="1">
    <w:p w14:paraId="535B3F1C" w14:textId="77777777" w:rsidR="00A10483" w:rsidRDefault="00A104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0A10483" w14:paraId="5A069BD2" w14:textId="77777777" w:rsidTr="7FC598F2">
      <w:tc>
        <w:tcPr>
          <w:tcW w:w="3120" w:type="dxa"/>
        </w:tcPr>
        <w:p w14:paraId="10E16666" w14:textId="6EF501E2" w:rsidR="00A10483" w:rsidRDefault="00A10483" w:rsidP="7FC598F2">
          <w:pPr>
            <w:pStyle w:val="Header"/>
            <w:ind w:left="-115"/>
          </w:pPr>
        </w:p>
      </w:tc>
      <w:tc>
        <w:tcPr>
          <w:tcW w:w="3120" w:type="dxa"/>
        </w:tcPr>
        <w:p w14:paraId="4AFA5FD4" w14:textId="38E5EA52" w:rsidR="00A10483" w:rsidRDefault="00A10483" w:rsidP="7FC598F2">
          <w:pPr>
            <w:pStyle w:val="Header"/>
            <w:jc w:val="center"/>
          </w:pPr>
        </w:p>
      </w:tc>
      <w:tc>
        <w:tcPr>
          <w:tcW w:w="3120" w:type="dxa"/>
        </w:tcPr>
        <w:p w14:paraId="0D013820" w14:textId="3B85A3D2" w:rsidR="00A10483" w:rsidRDefault="00A10483" w:rsidP="7FC598F2">
          <w:pPr>
            <w:pStyle w:val="Header"/>
            <w:ind w:right="-115"/>
            <w:jc w:val="right"/>
          </w:pPr>
        </w:p>
      </w:tc>
    </w:tr>
  </w:tbl>
  <w:p w14:paraId="6C59018C" w14:textId="7D2978C3" w:rsidR="00A10483" w:rsidRDefault="00A10483" w:rsidP="7FC59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1CF"/>
    <w:multiLevelType w:val="hybridMultilevel"/>
    <w:tmpl w:val="BF5E28C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6023A"/>
    <w:multiLevelType w:val="hybridMultilevel"/>
    <w:tmpl w:val="28C6B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4449D"/>
    <w:multiLevelType w:val="hybridMultilevel"/>
    <w:tmpl w:val="43A20226"/>
    <w:lvl w:ilvl="0" w:tplc="81A64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8" w:hanging="360"/>
      </w:pPr>
    </w:lvl>
    <w:lvl w:ilvl="2" w:tplc="1009001B">
      <w:start w:val="1"/>
      <w:numFmt w:val="lowerRoman"/>
      <w:lvlText w:val="%3."/>
      <w:lvlJc w:val="right"/>
      <w:pPr>
        <w:ind w:left="1848" w:hanging="180"/>
      </w:pPr>
    </w:lvl>
    <w:lvl w:ilvl="3" w:tplc="1009000F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138E6C52"/>
    <w:multiLevelType w:val="hybridMultilevel"/>
    <w:tmpl w:val="73305786"/>
    <w:lvl w:ilvl="0" w:tplc="03BCBC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C3AAB"/>
    <w:multiLevelType w:val="multilevel"/>
    <w:tmpl w:val="F86866E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4717D3"/>
    <w:multiLevelType w:val="hybridMultilevel"/>
    <w:tmpl w:val="5DAA9E8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6195F"/>
    <w:multiLevelType w:val="hybridMultilevel"/>
    <w:tmpl w:val="DC2046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47F0B"/>
    <w:multiLevelType w:val="multilevel"/>
    <w:tmpl w:val="BA3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FA7F84"/>
    <w:multiLevelType w:val="hybridMultilevel"/>
    <w:tmpl w:val="681A30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B7A75"/>
    <w:multiLevelType w:val="hybridMultilevel"/>
    <w:tmpl w:val="C500483C"/>
    <w:lvl w:ilvl="0" w:tplc="3B12AD3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E3363F"/>
    <w:multiLevelType w:val="hybridMultilevel"/>
    <w:tmpl w:val="43A20226"/>
    <w:lvl w:ilvl="0" w:tplc="81A64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8" w:hanging="360"/>
      </w:pPr>
    </w:lvl>
    <w:lvl w:ilvl="2" w:tplc="1009001B">
      <w:start w:val="1"/>
      <w:numFmt w:val="lowerRoman"/>
      <w:lvlText w:val="%3."/>
      <w:lvlJc w:val="right"/>
      <w:pPr>
        <w:ind w:left="1848" w:hanging="180"/>
      </w:pPr>
    </w:lvl>
    <w:lvl w:ilvl="3" w:tplc="1009000F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2D124C98"/>
    <w:multiLevelType w:val="hybridMultilevel"/>
    <w:tmpl w:val="7598C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A227FF"/>
    <w:multiLevelType w:val="multilevel"/>
    <w:tmpl w:val="2F681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1D6FCD"/>
    <w:multiLevelType w:val="hybridMultilevel"/>
    <w:tmpl w:val="9DEE4768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5054674"/>
    <w:multiLevelType w:val="multilevel"/>
    <w:tmpl w:val="34D4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733566D"/>
    <w:multiLevelType w:val="hybridMultilevel"/>
    <w:tmpl w:val="43A20226"/>
    <w:lvl w:ilvl="0" w:tplc="81A64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8" w:hanging="360"/>
      </w:pPr>
    </w:lvl>
    <w:lvl w:ilvl="2" w:tplc="1009001B">
      <w:start w:val="1"/>
      <w:numFmt w:val="lowerRoman"/>
      <w:lvlText w:val="%3."/>
      <w:lvlJc w:val="right"/>
      <w:pPr>
        <w:ind w:left="1848" w:hanging="180"/>
      </w:pPr>
    </w:lvl>
    <w:lvl w:ilvl="3" w:tplc="1009000F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6" w15:restartNumberingAfterBreak="0">
    <w:nsid w:val="3A8C4DCA"/>
    <w:multiLevelType w:val="hybridMultilevel"/>
    <w:tmpl w:val="14042C8E"/>
    <w:lvl w:ilvl="0" w:tplc="9098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63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BE0A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22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877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28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CA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2E65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0A7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670FD9"/>
    <w:multiLevelType w:val="hybridMultilevel"/>
    <w:tmpl w:val="61FEDC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67DA4"/>
    <w:multiLevelType w:val="hybridMultilevel"/>
    <w:tmpl w:val="CCD827B6"/>
    <w:lvl w:ilvl="0" w:tplc="A92C96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A5C47"/>
    <w:multiLevelType w:val="hybridMultilevel"/>
    <w:tmpl w:val="43A20226"/>
    <w:lvl w:ilvl="0" w:tplc="81A643C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28" w:hanging="360"/>
      </w:pPr>
    </w:lvl>
    <w:lvl w:ilvl="2" w:tplc="1009001B">
      <w:start w:val="1"/>
      <w:numFmt w:val="lowerRoman"/>
      <w:lvlText w:val="%3."/>
      <w:lvlJc w:val="right"/>
      <w:pPr>
        <w:ind w:left="1848" w:hanging="180"/>
      </w:pPr>
    </w:lvl>
    <w:lvl w:ilvl="3" w:tplc="1009000F">
      <w:start w:val="1"/>
      <w:numFmt w:val="decimal"/>
      <w:lvlText w:val="%4."/>
      <w:lvlJc w:val="left"/>
      <w:pPr>
        <w:ind w:left="2568" w:hanging="360"/>
      </w:pPr>
    </w:lvl>
    <w:lvl w:ilvl="4" w:tplc="10090019" w:tentative="1">
      <w:start w:val="1"/>
      <w:numFmt w:val="lowerLetter"/>
      <w:lvlText w:val="%5."/>
      <w:lvlJc w:val="left"/>
      <w:pPr>
        <w:ind w:left="3288" w:hanging="360"/>
      </w:pPr>
    </w:lvl>
    <w:lvl w:ilvl="5" w:tplc="1009001B" w:tentative="1">
      <w:start w:val="1"/>
      <w:numFmt w:val="lowerRoman"/>
      <w:lvlText w:val="%6."/>
      <w:lvlJc w:val="right"/>
      <w:pPr>
        <w:ind w:left="4008" w:hanging="180"/>
      </w:pPr>
    </w:lvl>
    <w:lvl w:ilvl="6" w:tplc="1009000F" w:tentative="1">
      <w:start w:val="1"/>
      <w:numFmt w:val="decimal"/>
      <w:lvlText w:val="%7."/>
      <w:lvlJc w:val="left"/>
      <w:pPr>
        <w:ind w:left="4728" w:hanging="360"/>
      </w:pPr>
    </w:lvl>
    <w:lvl w:ilvl="7" w:tplc="10090019" w:tentative="1">
      <w:start w:val="1"/>
      <w:numFmt w:val="lowerLetter"/>
      <w:lvlText w:val="%8."/>
      <w:lvlJc w:val="left"/>
      <w:pPr>
        <w:ind w:left="5448" w:hanging="360"/>
      </w:pPr>
    </w:lvl>
    <w:lvl w:ilvl="8" w:tplc="1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0" w15:restartNumberingAfterBreak="0">
    <w:nsid w:val="4C9A071B"/>
    <w:multiLevelType w:val="hybridMultilevel"/>
    <w:tmpl w:val="971A5D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7A0DD4"/>
    <w:multiLevelType w:val="hybridMultilevel"/>
    <w:tmpl w:val="55DADD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C46BA"/>
    <w:multiLevelType w:val="hybridMultilevel"/>
    <w:tmpl w:val="1CC647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72E5A"/>
    <w:multiLevelType w:val="multilevel"/>
    <w:tmpl w:val="EF2C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63304E"/>
    <w:multiLevelType w:val="multilevel"/>
    <w:tmpl w:val="BA3C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1F84D75"/>
    <w:multiLevelType w:val="multilevel"/>
    <w:tmpl w:val="B2E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39E2553"/>
    <w:multiLevelType w:val="hybridMultilevel"/>
    <w:tmpl w:val="15E2CA18"/>
    <w:lvl w:ilvl="0" w:tplc="03BCBC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45149"/>
    <w:multiLevelType w:val="hybridMultilevel"/>
    <w:tmpl w:val="8598A024"/>
    <w:lvl w:ilvl="0" w:tplc="7AEE7930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8" w15:restartNumberingAfterBreak="0">
    <w:nsid w:val="60752B14"/>
    <w:multiLevelType w:val="multilevel"/>
    <w:tmpl w:val="A45A9D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BA0C4B"/>
    <w:multiLevelType w:val="hybridMultilevel"/>
    <w:tmpl w:val="AEF6C2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E12C2E"/>
    <w:multiLevelType w:val="hybridMultilevel"/>
    <w:tmpl w:val="1B48E552"/>
    <w:lvl w:ilvl="0" w:tplc="0FB4E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9C49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27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0A2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CB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C4D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4A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A81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04B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C920B9"/>
    <w:multiLevelType w:val="hybridMultilevel"/>
    <w:tmpl w:val="47447CB4"/>
    <w:lvl w:ilvl="0" w:tplc="1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2" w15:restartNumberingAfterBreak="0">
    <w:nsid w:val="7F234647"/>
    <w:multiLevelType w:val="hybridMultilevel"/>
    <w:tmpl w:val="C994A9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12"/>
  </w:num>
  <w:num w:numId="4">
    <w:abstractNumId w:val="23"/>
  </w:num>
  <w:num w:numId="5">
    <w:abstractNumId w:val="4"/>
  </w:num>
  <w:num w:numId="6">
    <w:abstractNumId w:val="7"/>
  </w:num>
  <w:num w:numId="7">
    <w:abstractNumId w:val="28"/>
  </w:num>
  <w:num w:numId="8">
    <w:abstractNumId w:val="25"/>
  </w:num>
  <w:num w:numId="9">
    <w:abstractNumId w:val="14"/>
  </w:num>
  <w:num w:numId="10">
    <w:abstractNumId w:val="31"/>
  </w:num>
  <w:num w:numId="11">
    <w:abstractNumId w:val="3"/>
  </w:num>
  <w:num w:numId="12">
    <w:abstractNumId w:val="3"/>
  </w:num>
  <w:num w:numId="13">
    <w:abstractNumId w:val="5"/>
  </w:num>
  <w:num w:numId="14">
    <w:abstractNumId w:val="21"/>
  </w:num>
  <w:num w:numId="15">
    <w:abstractNumId w:val="13"/>
  </w:num>
  <w:num w:numId="16">
    <w:abstractNumId w:val="26"/>
  </w:num>
  <w:num w:numId="17">
    <w:abstractNumId w:val="20"/>
  </w:num>
  <w:num w:numId="18">
    <w:abstractNumId w:val="11"/>
  </w:num>
  <w:num w:numId="19">
    <w:abstractNumId w:val="9"/>
  </w:num>
  <w:num w:numId="20">
    <w:abstractNumId w:val="18"/>
  </w:num>
  <w:num w:numId="21">
    <w:abstractNumId w:val="2"/>
  </w:num>
  <w:num w:numId="2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9"/>
  </w:num>
  <w:num w:numId="25">
    <w:abstractNumId w:val="27"/>
  </w:num>
  <w:num w:numId="26">
    <w:abstractNumId w:val="6"/>
  </w:num>
  <w:num w:numId="27">
    <w:abstractNumId w:val="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2"/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24"/>
  </w:num>
  <w:num w:numId="33">
    <w:abstractNumId w:val="19"/>
  </w:num>
  <w:num w:numId="34">
    <w:abstractNumId w:val="15"/>
  </w:num>
  <w:num w:numId="3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jayawardhana,Dhammika [Ontario]">
    <w15:presenceInfo w15:providerId="AD" w15:userId="S-1-5-21-1461305-1690991894-1094980219-7240"/>
  </w15:person>
  <w15:person w15:author="Dhammika Wijayawardhana">
    <w15:presenceInfo w15:providerId="None" w15:userId="Dhammika Wijayawardhana"/>
  </w15:person>
  <w15:person w15:author="Nancy.Tremblay5@canada.ca">
    <w15:presenceInfo w15:providerId="None" w15:userId="Nancy.Tremblay5@canada.c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7F"/>
    <w:rsid w:val="00006974"/>
    <w:rsid w:val="0002184E"/>
    <w:rsid w:val="00022E80"/>
    <w:rsid w:val="00026439"/>
    <w:rsid w:val="00031956"/>
    <w:rsid w:val="00040C96"/>
    <w:rsid w:val="00042212"/>
    <w:rsid w:val="00050668"/>
    <w:rsid w:val="0006516E"/>
    <w:rsid w:val="000673C5"/>
    <w:rsid w:val="000766F2"/>
    <w:rsid w:val="000876C0"/>
    <w:rsid w:val="000A3D20"/>
    <w:rsid w:val="000B5487"/>
    <w:rsid w:val="000E0211"/>
    <w:rsid w:val="000E59D5"/>
    <w:rsid w:val="000F41B9"/>
    <w:rsid w:val="000F4A6E"/>
    <w:rsid w:val="000F6D18"/>
    <w:rsid w:val="00105669"/>
    <w:rsid w:val="00107978"/>
    <w:rsid w:val="00124202"/>
    <w:rsid w:val="001359CE"/>
    <w:rsid w:val="00143E23"/>
    <w:rsid w:val="00146CC8"/>
    <w:rsid w:val="001640C6"/>
    <w:rsid w:val="001902F4"/>
    <w:rsid w:val="00190411"/>
    <w:rsid w:val="00191639"/>
    <w:rsid w:val="00196A11"/>
    <w:rsid w:val="00197209"/>
    <w:rsid w:val="001A1358"/>
    <w:rsid w:val="001A4171"/>
    <w:rsid w:val="001A5111"/>
    <w:rsid w:val="001B310A"/>
    <w:rsid w:val="001B5629"/>
    <w:rsid w:val="001D0C0D"/>
    <w:rsid w:val="001D2D88"/>
    <w:rsid w:val="001D7135"/>
    <w:rsid w:val="001F113B"/>
    <w:rsid w:val="001F4CA9"/>
    <w:rsid w:val="001F7B8C"/>
    <w:rsid w:val="0020162E"/>
    <w:rsid w:val="00203FC0"/>
    <w:rsid w:val="002210B1"/>
    <w:rsid w:val="002224FA"/>
    <w:rsid w:val="00224EA5"/>
    <w:rsid w:val="002308D3"/>
    <w:rsid w:val="00252F4A"/>
    <w:rsid w:val="002744CB"/>
    <w:rsid w:val="00286DEC"/>
    <w:rsid w:val="0029025D"/>
    <w:rsid w:val="00290EDE"/>
    <w:rsid w:val="002922CA"/>
    <w:rsid w:val="00294615"/>
    <w:rsid w:val="00297615"/>
    <w:rsid w:val="002A35A8"/>
    <w:rsid w:val="002A5368"/>
    <w:rsid w:val="002B1EFD"/>
    <w:rsid w:val="002C1CF8"/>
    <w:rsid w:val="002C50FD"/>
    <w:rsid w:val="002C6BC3"/>
    <w:rsid w:val="002C7E77"/>
    <w:rsid w:val="002D0A88"/>
    <w:rsid w:val="002E5C36"/>
    <w:rsid w:val="002E6AEF"/>
    <w:rsid w:val="002E6EF6"/>
    <w:rsid w:val="002E7932"/>
    <w:rsid w:val="002F77D6"/>
    <w:rsid w:val="0030055F"/>
    <w:rsid w:val="00302CAE"/>
    <w:rsid w:val="00305285"/>
    <w:rsid w:val="00323CA0"/>
    <w:rsid w:val="00335C90"/>
    <w:rsid w:val="003451F1"/>
    <w:rsid w:val="00350D6F"/>
    <w:rsid w:val="00351C85"/>
    <w:rsid w:val="00356A2C"/>
    <w:rsid w:val="00363F92"/>
    <w:rsid w:val="0037234D"/>
    <w:rsid w:val="0037336E"/>
    <w:rsid w:val="00387995"/>
    <w:rsid w:val="003A5500"/>
    <w:rsid w:val="003C1B50"/>
    <w:rsid w:val="003D29C0"/>
    <w:rsid w:val="003E5572"/>
    <w:rsid w:val="003E56EE"/>
    <w:rsid w:val="003F110E"/>
    <w:rsid w:val="004220CA"/>
    <w:rsid w:val="00427C4F"/>
    <w:rsid w:val="0043399A"/>
    <w:rsid w:val="00446CBD"/>
    <w:rsid w:val="004548B4"/>
    <w:rsid w:val="0046237F"/>
    <w:rsid w:val="00475B7E"/>
    <w:rsid w:val="004848D7"/>
    <w:rsid w:val="00497B64"/>
    <w:rsid w:val="004A05E7"/>
    <w:rsid w:val="004A5309"/>
    <w:rsid w:val="004C514D"/>
    <w:rsid w:val="004D1989"/>
    <w:rsid w:val="004D25B7"/>
    <w:rsid w:val="004D57F1"/>
    <w:rsid w:val="004E786F"/>
    <w:rsid w:val="004F2066"/>
    <w:rsid w:val="004F28CE"/>
    <w:rsid w:val="004FEBC4"/>
    <w:rsid w:val="00502519"/>
    <w:rsid w:val="0051441B"/>
    <w:rsid w:val="005201FE"/>
    <w:rsid w:val="00524301"/>
    <w:rsid w:val="00525316"/>
    <w:rsid w:val="005322D7"/>
    <w:rsid w:val="00533D99"/>
    <w:rsid w:val="00536AFF"/>
    <w:rsid w:val="00540075"/>
    <w:rsid w:val="005520CC"/>
    <w:rsid w:val="0055409B"/>
    <w:rsid w:val="0056680D"/>
    <w:rsid w:val="0057510A"/>
    <w:rsid w:val="005904C2"/>
    <w:rsid w:val="0059149B"/>
    <w:rsid w:val="0059281F"/>
    <w:rsid w:val="005A0195"/>
    <w:rsid w:val="005B069D"/>
    <w:rsid w:val="005B198F"/>
    <w:rsid w:val="005B5CEA"/>
    <w:rsid w:val="005C2CBF"/>
    <w:rsid w:val="005D62C1"/>
    <w:rsid w:val="005E537E"/>
    <w:rsid w:val="0060005B"/>
    <w:rsid w:val="00606181"/>
    <w:rsid w:val="00610180"/>
    <w:rsid w:val="006167A9"/>
    <w:rsid w:val="00626C36"/>
    <w:rsid w:val="00636B3D"/>
    <w:rsid w:val="00641148"/>
    <w:rsid w:val="00643B96"/>
    <w:rsid w:val="00652B30"/>
    <w:rsid w:val="00660E6A"/>
    <w:rsid w:val="0066456A"/>
    <w:rsid w:val="00666C36"/>
    <w:rsid w:val="00675654"/>
    <w:rsid w:val="006908AA"/>
    <w:rsid w:val="006A4C96"/>
    <w:rsid w:val="006B2C76"/>
    <w:rsid w:val="006B3290"/>
    <w:rsid w:val="006B6E5C"/>
    <w:rsid w:val="006C474D"/>
    <w:rsid w:val="006D22A4"/>
    <w:rsid w:val="006D233F"/>
    <w:rsid w:val="006D6615"/>
    <w:rsid w:val="006D6FAD"/>
    <w:rsid w:val="006D719B"/>
    <w:rsid w:val="006E0E03"/>
    <w:rsid w:val="006E6648"/>
    <w:rsid w:val="006F5704"/>
    <w:rsid w:val="00702675"/>
    <w:rsid w:val="00711195"/>
    <w:rsid w:val="007125BE"/>
    <w:rsid w:val="00716271"/>
    <w:rsid w:val="00725302"/>
    <w:rsid w:val="00730126"/>
    <w:rsid w:val="007462C8"/>
    <w:rsid w:val="0075133C"/>
    <w:rsid w:val="00755231"/>
    <w:rsid w:val="00756A32"/>
    <w:rsid w:val="00757D46"/>
    <w:rsid w:val="00762AAC"/>
    <w:rsid w:val="00762D5E"/>
    <w:rsid w:val="00766538"/>
    <w:rsid w:val="00772A3F"/>
    <w:rsid w:val="0077385C"/>
    <w:rsid w:val="0077683D"/>
    <w:rsid w:val="00777558"/>
    <w:rsid w:val="0078293D"/>
    <w:rsid w:val="007912B3"/>
    <w:rsid w:val="00791881"/>
    <w:rsid w:val="00795589"/>
    <w:rsid w:val="007A0E4F"/>
    <w:rsid w:val="007A6E52"/>
    <w:rsid w:val="007A7424"/>
    <w:rsid w:val="007C116A"/>
    <w:rsid w:val="007C43CD"/>
    <w:rsid w:val="007D78D5"/>
    <w:rsid w:val="008068E2"/>
    <w:rsid w:val="00815D25"/>
    <w:rsid w:val="00816DBE"/>
    <w:rsid w:val="0082146E"/>
    <w:rsid w:val="00826A72"/>
    <w:rsid w:val="008312CE"/>
    <w:rsid w:val="0083468E"/>
    <w:rsid w:val="008426C5"/>
    <w:rsid w:val="00847CD3"/>
    <w:rsid w:val="008518A8"/>
    <w:rsid w:val="00857FDA"/>
    <w:rsid w:val="008641D6"/>
    <w:rsid w:val="008644B5"/>
    <w:rsid w:val="008762E1"/>
    <w:rsid w:val="008803D2"/>
    <w:rsid w:val="008915DE"/>
    <w:rsid w:val="008A1895"/>
    <w:rsid w:val="008A3585"/>
    <w:rsid w:val="008A5741"/>
    <w:rsid w:val="008B1DE3"/>
    <w:rsid w:val="008B3FAD"/>
    <w:rsid w:val="008C0DDF"/>
    <w:rsid w:val="008C122B"/>
    <w:rsid w:val="008C4E6C"/>
    <w:rsid w:val="008D05AD"/>
    <w:rsid w:val="008D2641"/>
    <w:rsid w:val="008D7337"/>
    <w:rsid w:val="008E2EB2"/>
    <w:rsid w:val="008F75BA"/>
    <w:rsid w:val="00905D67"/>
    <w:rsid w:val="00906897"/>
    <w:rsid w:val="009205AF"/>
    <w:rsid w:val="00923359"/>
    <w:rsid w:val="0092496A"/>
    <w:rsid w:val="00924DC1"/>
    <w:rsid w:val="009311DD"/>
    <w:rsid w:val="009636B1"/>
    <w:rsid w:val="0098327F"/>
    <w:rsid w:val="009B001B"/>
    <w:rsid w:val="009B3E52"/>
    <w:rsid w:val="009B6F71"/>
    <w:rsid w:val="009C27A0"/>
    <w:rsid w:val="009C37B1"/>
    <w:rsid w:val="009C4AAC"/>
    <w:rsid w:val="009D3402"/>
    <w:rsid w:val="009D5BF6"/>
    <w:rsid w:val="009D7EA5"/>
    <w:rsid w:val="009F0B16"/>
    <w:rsid w:val="00A019D8"/>
    <w:rsid w:val="00A048EF"/>
    <w:rsid w:val="00A07F6E"/>
    <w:rsid w:val="00A10483"/>
    <w:rsid w:val="00A14D14"/>
    <w:rsid w:val="00A16108"/>
    <w:rsid w:val="00A328DC"/>
    <w:rsid w:val="00A367FC"/>
    <w:rsid w:val="00A3775F"/>
    <w:rsid w:val="00A4006B"/>
    <w:rsid w:val="00A40FDD"/>
    <w:rsid w:val="00A41C71"/>
    <w:rsid w:val="00A424D9"/>
    <w:rsid w:val="00A471BD"/>
    <w:rsid w:val="00A56E84"/>
    <w:rsid w:val="00A638CF"/>
    <w:rsid w:val="00A65800"/>
    <w:rsid w:val="00A67D00"/>
    <w:rsid w:val="00A803A8"/>
    <w:rsid w:val="00A95472"/>
    <w:rsid w:val="00AA0308"/>
    <w:rsid w:val="00AA27F3"/>
    <w:rsid w:val="00AC0133"/>
    <w:rsid w:val="00AD240F"/>
    <w:rsid w:val="00AD5024"/>
    <w:rsid w:val="00AD589F"/>
    <w:rsid w:val="00B0664D"/>
    <w:rsid w:val="00B153E1"/>
    <w:rsid w:val="00B264B1"/>
    <w:rsid w:val="00B37916"/>
    <w:rsid w:val="00B45861"/>
    <w:rsid w:val="00B5042C"/>
    <w:rsid w:val="00B701CD"/>
    <w:rsid w:val="00B772C7"/>
    <w:rsid w:val="00B814BD"/>
    <w:rsid w:val="00B84287"/>
    <w:rsid w:val="00B920CA"/>
    <w:rsid w:val="00B98A62"/>
    <w:rsid w:val="00BA1390"/>
    <w:rsid w:val="00BA272D"/>
    <w:rsid w:val="00BA3111"/>
    <w:rsid w:val="00BA41C4"/>
    <w:rsid w:val="00BB02B6"/>
    <w:rsid w:val="00BB61B5"/>
    <w:rsid w:val="00BC3A0E"/>
    <w:rsid w:val="00BC5987"/>
    <w:rsid w:val="00BC7782"/>
    <w:rsid w:val="00BD2719"/>
    <w:rsid w:val="00BD6B94"/>
    <w:rsid w:val="00BE1ED4"/>
    <w:rsid w:val="00BE7733"/>
    <w:rsid w:val="00BF03CB"/>
    <w:rsid w:val="00BF251E"/>
    <w:rsid w:val="00BF3E34"/>
    <w:rsid w:val="00C01B3A"/>
    <w:rsid w:val="00C03708"/>
    <w:rsid w:val="00C1564B"/>
    <w:rsid w:val="00C2162F"/>
    <w:rsid w:val="00C32CD8"/>
    <w:rsid w:val="00C42EB9"/>
    <w:rsid w:val="00C46612"/>
    <w:rsid w:val="00C56303"/>
    <w:rsid w:val="00C56599"/>
    <w:rsid w:val="00C63A02"/>
    <w:rsid w:val="00C64879"/>
    <w:rsid w:val="00C70105"/>
    <w:rsid w:val="00C71BD6"/>
    <w:rsid w:val="00C8369F"/>
    <w:rsid w:val="00C90E69"/>
    <w:rsid w:val="00CC4425"/>
    <w:rsid w:val="00CC76EE"/>
    <w:rsid w:val="00CD032F"/>
    <w:rsid w:val="00CE64AB"/>
    <w:rsid w:val="00CE6DE8"/>
    <w:rsid w:val="00CF2C6A"/>
    <w:rsid w:val="00CF4058"/>
    <w:rsid w:val="00D020C1"/>
    <w:rsid w:val="00D16129"/>
    <w:rsid w:val="00D20529"/>
    <w:rsid w:val="00D257C2"/>
    <w:rsid w:val="00D327E1"/>
    <w:rsid w:val="00D37288"/>
    <w:rsid w:val="00D512B8"/>
    <w:rsid w:val="00D56F85"/>
    <w:rsid w:val="00D63A67"/>
    <w:rsid w:val="00D63DEC"/>
    <w:rsid w:val="00D67AF2"/>
    <w:rsid w:val="00D705D8"/>
    <w:rsid w:val="00D72AC3"/>
    <w:rsid w:val="00D74DBB"/>
    <w:rsid w:val="00D845D6"/>
    <w:rsid w:val="00D85BAD"/>
    <w:rsid w:val="00D94FFE"/>
    <w:rsid w:val="00D97CBE"/>
    <w:rsid w:val="00DA381B"/>
    <w:rsid w:val="00DB1063"/>
    <w:rsid w:val="00DB439D"/>
    <w:rsid w:val="00DE76A7"/>
    <w:rsid w:val="00E011D6"/>
    <w:rsid w:val="00E01B32"/>
    <w:rsid w:val="00E04AEB"/>
    <w:rsid w:val="00E1324E"/>
    <w:rsid w:val="00E153C4"/>
    <w:rsid w:val="00E21E71"/>
    <w:rsid w:val="00E26178"/>
    <w:rsid w:val="00E34E6F"/>
    <w:rsid w:val="00E413A1"/>
    <w:rsid w:val="00E51EA8"/>
    <w:rsid w:val="00E56E6E"/>
    <w:rsid w:val="00E60199"/>
    <w:rsid w:val="00E70B00"/>
    <w:rsid w:val="00E7338E"/>
    <w:rsid w:val="00E85BDE"/>
    <w:rsid w:val="00E9256F"/>
    <w:rsid w:val="00E97543"/>
    <w:rsid w:val="00EA21A4"/>
    <w:rsid w:val="00ED1180"/>
    <w:rsid w:val="00EF2764"/>
    <w:rsid w:val="00EF2D43"/>
    <w:rsid w:val="00F032FF"/>
    <w:rsid w:val="00F06D64"/>
    <w:rsid w:val="00F10C93"/>
    <w:rsid w:val="00F17BE8"/>
    <w:rsid w:val="00F237D3"/>
    <w:rsid w:val="00F271F2"/>
    <w:rsid w:val="00F304C3"/>
    <w:rsid w:val="00F30A37"/>
    <w:rsid w:val="00F31D80"/>
    <w:rsid w:val="00F31F21"/>
    <w:rsid w:val="00F55B20"/>
    <w:rsid w:val="00F60935"/>
    <w:rsid w:val="00F61A16"/>
    <w:rsid w:val="00F632E2"/>
    <w:rsid w:val="00F703A5"/>
    <w:rsid w:val="00F72F3A"/>
    <w:rsid w:val="00F75DC6"/>
    <w:rsid w:val="00F840F3"/>
    <w:rsid w:val="00F84BAE"/>
    <w:rsid w:val="00F8631F"/>
    <w:rsid w:val="00F96FB8"/>
    <w:rsid w:val="00FA6D67"/>
    <w:rsid w:val="00FB0B06"/>
    <w:rsid w:val="00FB4E15"/>
    <w:rsid w:val="00FB4E81"/>
    <w:rsid w:val="00FC079B"/>
    <w:rsid w:val="00FC1D10"/>
    <w:rsid w:val="00FD7C24"/>
    <w:rsid w:val="00FE500E"/>
    <w:rsid w:val="00FE5DC7"/>
    <w:rsid w:val="00FF440B"/>
    <w:rsid w:val="0102F309"/>
    <w:rsid w:val="0107B476"/>
    <w:rsid w:val="01478F59"/>
    <w:rsid w:val="014E8541"/>
    <w:rsid w:val="01D7F266"/>
    <w:rsid w:val="0234D1F1"/>
    <w:rsid w:val="02448A4B"/>
    <w:rsid w:val="02CA37B8"/>
    <w:rsid w:val="03508699"/>
    <w:rsid w:val="03A12C53"/>
    <w:rsid w:val="03BD4090"/>
    <w:rsid w:val="040481BC"/>
    <w:rsid w:val="0406505E"/>
    <w:rsid w:val="049F3D91"/>
    <w:rsid w:val="04B29DA5"/>
    <w:rsid w:val="04F3135A"/>
    <w:rsid w:val="04F59B4B"/>
    <w:rsid w:val="04F5BA4F"/>
    <w:rsid w:val="051A2B78"/>
    <w:rsid w:val="05FA2002"/>
    <w:rsid w:val="06F36200"/>
    <w:rsid w:val="078AD055"/>
    <w:rsid w:val="08CB5B34"/>
    <w:rsid w:val="08DA67AF"/>
    <w:rsid w:val="09107EE9"/>
    <w:rsid w:val="0923028A"/>
    <w:rsid w:val="096BF05B"/>
    <w:rsid w:val="09AE8AE8"/>
    <w:rsid w:val="0A26788B"/>
    <w:rsid w:val="0ADBDE5D"/>
    <w:rsid w:val="0CCE945D"/>
    <w:rsid w:val="0CF9E527"/>
    <w:rsid w:val="0D2B5D9A"/>
    <w:rsid w:val="0E5A4ADD"/>
    <w:rsid w:val="0EE445CF"/>
    <w:rsid w:val="0F10C665"/>
    <w:rsid w:val="0F2A0824"/>
    <w:rsid w:val="0FC3FE6D"/>
    <w:rsid w:val="0FD29C2A"/>
    <w:rsid w:val="0FD856A1"/>
    <w:rsid w:val="0FF69E14"/>
    <w:rsid w:val="10577E8F"/>
    <w:rsid w:val="1068B8E4"/>
    <w:rsid w:val="10FCD3ED"/>
    <w:rsid w:val="1115E878"/>
    <w:rsid w:val="118BEFA6"/>
    <w:rsid w:val="11ECCE7C"/>
    <w:rsid w:val="13599875"/>
    <w:rsid w:val="14021084"/>
    <w:rsid w:val="14C25685"/>
    <w:rsid w:val="162544B9"/>
    <w:rsid w:val="16AC3118"/>
    <w:rsid w:val="16D3122D"/>
    <w:rsid w:val="16F61A7B"/>
    <w:rsid w:val="16FFDD3A"/>
    <w:rsid w:val="176C6465"/>
    <w:rsid w:val="17AB6429"/>
    <w:rsid w:val="17CB975F"/>
    <w:rsid w:val="17EC9EF0"/>
    <w:rsid w:val="188D1F20"/>
    <w:rsid w:val="1A12F7AE"/>
    <w:rsid w:val="1A244D6A"/>
    <w:rsid w:val="1A37BBE8"/>
    <w:rsid w:val="1B00A998"/>
    <w:rsid w:val="1B04F797"/>
    <w:rsid w:val="1D217A02"/>
    <w:rsid w:val="1DC7C5F2"/>
    <w:rsid w:val="1DE456D5"/>
    <w:rsid w:val="1DE983A9"/>
    <w:rsid w:val="1DF7B1B2"/>
    <w:rsid w:val="1E61915F"/>
    <w:rsid w:val="1F645B4B"/>
    <w:rsid w:val="1F81D947"/>
    <w:rsid w:val="1F993FE3"/>
    <w:rsid w:val="205342AC"/>
    <w:rsid w:val="2063F6A4"/>
    <w:rsid w:val="20D1D11B"/>
    <w:rsid w:val="20E6B43B"/>
    <w:rsid w:val="211CA18C"/>
    <w:rsid w:val="21296C81"/>
    <w:rsid w:val="213C6AF3"/>
    <w:rsid w:val="213DA545"/>
    <w:rsid w:val="21CB23F7"/>
    <w:rsid w:val="21F29190"/>
    <w:rsid w:val="2358CE5E"/>
    <w:rsid w:val="241CEF24"/>
    <w:rsid w:val="243DB9AB"/>
    <w:rsid w:val="2581B63C"/>
    <w:rsid w:val="25902D16"/>
    <w:rsid w:val="265AC1E4"/>
    <w:rsid w:val="2780088E"/>
    <w:rsid w:val="27AFA12D"/>
    <w:rsid w:val="28885008"/>
    <w:rsid w:val="2894B51D"/>
    <w:rsid w:val="28B5C4C7"/>
    <w:rsid w:val="29829F00"/>
    <w:rsid w:val="29965090"/>
    <w:rsid w:val="299DF689"/>
    <w:rsid w:val="2A10B206"/>
    <w:rsid w:val="2ACD9034"/>
    <w:rsid w:val="2AEDF27D"/>
    <w:rsid w:val="2BC23820"/>
    <w:rsid w:val="2C77A20C"/>
    <w:rsid w:val="2CC494E1"/>
    <w:rsid w:val="2D3F2B61"/>
    <w:rsid w:val="2D58D306"/>
    <w:rsid w:val="2D9A473C"/>
    <w:rsid w:val="2DFC9A56"/>
    <w:rsid w:val="2E50AA78"/>
    <w:rsid w:val="2E5F6AE2"/>
    <w:rsid w:val="2EC03B5D"/>
    <w:rsid w:val="2F0C5C17"/>
    <w:rsid w:val="2F791893"/>
    <w:rsid w:val="2FBDF471"/>
    <w:rsid w:val="304FDE85"/>
    <w:rsid w:val="30AC55A2"/>
    <w:rsid w:val="30C8CFBE"/>
    <w:rsid w:val="30EBA89C"/>
    <w:rsid w:val="3156CB01"/>
    <w:rsid w:val="31E17E62"/>
    <w:rsid w:val="321B375C"/>
    <w:rsid w:val="34144B13"/>
    <w:rsid w:val="34404711"/>
    <w:rsid w:val="350EE215"/>
    <w:rsid w:val="3557F0BE"/>
    <w:rsid w:val="35BB28FB"/>
    <w:rsid w:val="36101F33"/>
    <w:rsid w:val="36277D77"/>
    <w:rsid w:val="36DCBC36"/>
    <w:rsid w:val="37321D61"/>
    <w:rsid w:val="37505F03"/>
    <w:rsid w:val="37692959"/>
    <w:rsid w:val="37D25C3F"/>
    <w:rsid w:val="37E5FCA8"/>
    <w:rsid w:val="389D450A"/>
    <w:rsid w:val="39D8BCF5"/>
    <w:rsid w:val="39FF3051"/>
    <w:rsid w:val="3A8E3994"/>
    <w:rsid w:val="3AAC2077"/>
    <w:rsid w:val="3B7492CE"/>
    <w:rsid w:val="3C2FB059"/>
    <w:rsid w:val="3C58B907"/>
    <w:rsid w:val="3CA6B992"/>
    <w:rsid w:val="3DCB97F8"/>
    <w:rsid w:val="3E0CE491"/>
    <w:rsid w:val="3EBBB8A8"/>
    <w:rsid w:val="3F2CB775"/>
    <w:rsid w:val="3F2D0217"/>
    <w:rsid w:val="3F348B41"/>
    <w:rsid w:val="3F9BB036"/>
    <w:rsid w:val="405BBBAA"/>
    <w:rsid w:val="409BB52A"/>
    <w:rsid w:val="41071247"/>
    <w:rsid w:val="4196918A"/>
    <w:rsid w:val="419D83B5"/>
    <w:rsid w:val="42803B8C"/>
    <w:rsid w:val="42EFD7E2"/>
    <w:rsid w:val="4311AA90"/>
    <w:rsid w:val="43211708"/>
    <w:rsid w:val="432C3B72"/>
    <w:rsid w:val="436E35E9"/>
    <w:rsid w:val="43B8C7C5"/>
    <w:rsid w:val="43E62FDF"/>
    <w:rsid w:val="43E8A9FD"/>
    <w:rsid w:val="441A05E9"/>
    <w:rsid w:val="4494B677"/>
    <w:rsid w:val="45016C1C"/>
    <w:rsid w:val="456AE53B"/>
    <w:rsid w:val="456D285C"/>
    <w:rsid w:val="46B29FEE"/>
    <w:rsid w:val="474931D2"/>
    <w:rsid w:val="4792B79B"/>
    <w:rsid w:val="479BA2C1"/>
    <w:rsid w:val="47CE6B7E"/>
    <w:rsid w:val="47EA7078"/>
    <w:rsid w:val="498CC9CD"/>
    <w:rsid w:val="49AF445C"/>
    <w:rsid w:val="4A4C38AA"/>
    <w:rsid w:val="4A58F9AE"/>
    <w:rsid w:val="4C4821AB"/>
    <w:rsid w:val="4C58B9B7"/>
    <w:rsid w:val="4C85D9A2"/>
    <w:rsid w:val="4CDA7CA7"/>
    <w:rsid w:val="4CF7EE27"/>
    <w:rsid w:val="4D0EAFE7"/>
    <w:rsid w:val="4DC0C0F4"/>
    <w:rsid w:val="4DCB9CCA"/>
    <w:rsid w:val="4E246C60"/>
    <w:rsid w:val="4E4D5C5A"/>
    <w:rsid w:val="4FA21096"/>
    <w:rsid w:val="4FABE8E9"/>
    <w:rsid w:val="4FF310F5"/>
    <w:rsid w:val="5075407B"/>
    <w:rsid w:val="50A237BE"/>
    <w:rsid w:val="50A3F43B"/>
    <w:rsid w:val="5117E133"/>
    <w:rsid w:val="51A24667"/>
    <w:rsid w:val="522E7A88"/>
    <w:rsid w:val="5267AA65"/>
    <w:rsid w:val="52A8C2B5"/>
    <w:rsid w:val="52E4D263"/>
    <w:rsid w:val="53330D30"/>
    <w:rsid w:val="537A61E3"/>
    <w:rsid w:val="539E3639"/>
    <w:rsid w:val="540756DC"/>
    <w:rsid w:val="54853BC6"/>
    <w:rsid w:val="548ED730"/>
    <w:rsid w:val="54C72F4A"/>
    <w:rsid w:val="555231E5"/>
    <w:rsid w:val="56A51A5F"/>
    <w:rsid w:val="5712BCEF"/>
    <w:rsid w:val="574C48E6"/>
    <w:rsid w:val="59D32F36"/>
    <w:rsid w:val="5A009CF6"/>
    <w:rsid w:val="5A1F19C6"/>
    <w:rsid w:val="5A2F885D"/>
    <w:rsid w:val="5B1B5E26"/>
    <w:rsid w:val="5B60287C"/>
    <w:rsid w:val="5B66BD29"/>
    <w:rsid w:val="5BBB5845"/>
    <w:rsid w:val="5C19406B"/>
    <w:rsid w:val="5C791E23"/>
    <w:rsid w:val="5C90F0BB"/>
    <w:rsid w:val="5D15213A"/>
    <w:rsid w:val="5D223BE6"/>
    <w:rsid w:val="5D7A78D9"/>
    <w:rsid w:val="5E14F095"/>
    <w:rsid w:val="5E41A76B"/>
    <w:rsid w:val="5E676927"/>
    <w:rsid w:val="5F6ED7FF"/>
    <w:rsid w:val="5FA61057"/>
    <w:rsid w:val="607D472F"/>
    <w:rsid w:val="60E8D97E"/>
    <w:rsid w:val="60F128C6"/>
    <w:rsid w:val="612F16D8"/>
    <w:rsid w:val="61B82173"/>
    <w:rsid w:val="61CE8CC9"/>
    <w:rsid w:val="61EAABA1"/>
    <w:rsid w:val="6246E0C5"/>
    <w:rsid w:val="6247AE75"/>
    <w:rsid w:val="632ED7C4"/>
    <w:rsid w:val="63C070B5"/>
    <w:rsid w:val="63D381F1"/>
    <w:rsid w:val="6403F4C2"/>
    <w:rsid w:val="6462C87B"/>
    <w:rsid w:val="64796C56"/>
    <w:rsid w:val="652F8F06"/>
    <w:rsid w:val="6541FDE4"/>
    <w:rsid w:val="66017C9B"/>
    <w:rsid w:val="664CFAE4"/>
    <w:rsid w:val="66ACCFB5"/>
    <w:rsid w:val="677B67CC"/>
    <w:rsid w:val="680857AC"/>
    <w:rsid w:val="68D8CB50"/>
    <w:rsid w:val="6969D6F7"/>
    <w:rsid w:val="6B2CFE33"/>
    <w:rsid w:val="6B333BBB"/>
    <w:rsid w:val="6C269B51"/>
    <w:rsid w:val="6C415A98"/>
    <w:rsid w:val="6D71E79E"/>
    <w:rsid w:val="6D9305A2"/>
    <w:rsid w:val="6E619437"/>
    <w:rsid w:val="6EA4568C"/>
    <w:rsid w:val="7028E848"/>
    <w:rsid w:val="7033CF2A"/>
    <w:rsid w:val="708DE3EF"/>
    <w:rsid w:val="708EC5FA"/>
    <w:rsid w:val="70927ADE"/>
    <w:rsid w:val="7156F33F"/>
    <w:rsid w:val="720DBE63"/>
    <w:rsid w:val="72515DEA"/>
    <w:rsid w:val="73087FC9"/>
    <w:rsid w:val="750BC482"/>
    <w:rsid w:val="752B3165"/>
    <w:rsid w:val="7566F16D"/>
    <w:rsid w:val="75C8FBB4"/>
    <w:rsid w:val="75D5CBE8"/>
    <w:rsid w:val="763CA0A3"/>
    <w:rsid w:val="76A2E9A4"/>
    <w:rsid w:val="772B4ADE"/>
    <w:rsid w:val="77D49050"/>
    <w:rsid w:val="794351B6"/>
    <w:rsid w:val="794C20B4"/>
    <w:rsid w:val="79F4163B"/>
    <w:rsid w:val="7A088F80"/>
    <w:rsid w:val="7A4D900F"/>
    <w:rsid w:val="7A6C70DF"/>
    <w:rsid w:val="7B6C1F39"/>
    <w:rsid w:val="7BDE775A"/>
    <w:rsid w:val="7D0F777E"/>
    <w:rsid w:val="7D4779C1"/>
    <w:rsid w:val="7E16C6F6"/>
    <w:rsid w:val="7E4E7A61"/>
    <w:rsid w:val="7EA2CB97"/>
    <w:rsid w:val="7EB4F4CC"/>
    <w:rsid w:val="7F697251"/>
    <w:rsid w:val="7FA0728F"/>
    <w:rsid w:val="7FC59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E3E4"/>
  <w15:chartTrackingRefBased/>
  <w15:docId w15:val="{1A246E82-0847-46DD-B4E3-608CFE26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3C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2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623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3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11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01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01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01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01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0199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A3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vision">
    <w:name w:val="Revision"/>
    <w:hidden/>
    <w:uiPriority w:val="99"/>
    <w:semiHidden/>
    <w:rsid w:val="00AC013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2C50FD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922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2B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03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32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0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collab.ncr.int.ec.gc.ca/org/11001/CSFBCollaboration/ECCC-Covid-19%20ReEntryAppScreens-Business%20Logi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atings xmlns="http://schemas.microsoft.com/sharepoint/v3" xsi:nil="true"/>
    <Sub_x002d_Yopic xmlns="01500f77-d66e-4a77-97ae-3ef3c87d791d">Requirements</Sub_x002d_Yopic>
    <LikedBy xmlns="http://schemas.microsoft.com/sharepoint/v3">
      <UserInfo>
        <DisplayName/>
        <AccountId xsi:nil="true"/>
        <AccountType/>
      </UserInfo>
    </LikedBy>
    <Topic xmlns="01500f77-d66e-4a77-97ae-3ef3c87d791d">Office Re-entry Activities</Topic>
    <Language xmlns="01500f77-d66e-4a77-97ae-3ef3c87d791d" xsi:nil="true"/>
    <RatedBy xmlns="http://schemas.microsoft.com/sharepoint/v3">
      <UserInfo>
        <DisplayName/>
        <AccountId xsi:nil="true"/>
        <AccountType/>
      </UserInfo>
    </Rated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7C1A3D3BABF42AE64A40D513380B7" ma:contentTypeVersion="14" ma:contentTypeDescription="Create a new document." ma:contentTypeScope="" ma:versionID="1b1c584127fd3e3c516a81c16693fd26">
  <xsd:schema xmlns:xsd="http://www.w3.org/2001/XMLSchema" xmlns:xs="http://www.w3.org/2001/XMLSchema" xmlns:p="http://schemas.microsoft.com/office/2006/metadata/properties" xmlns:ns1="http://schemas.microsoft.com/sharepoint/v3" xmlns:ns3="01500f77-d66e-4a77-97ae-3ef3c87d791d" xmlns:ns4="db2f5a92-2fea-42a1-a7e5-a28d190353a8" targetNamespace="http://schemas.microsoft.com/office/2006/metadata/properties" ma:root="true" ma:fieldsID="a2bbf08274ad4c0492645f8fe620d030" ns1:_="" ns3:_="" ns4:_="">
    <xsd:import namespace="http://schemas.microsoft.com/sharepoint/v3"/>
    <xsd:import namespace="01500f77-d66e-4a77-97ae-3ef3c87d791d"/>
    <xsd:import namespace="db2f5a92-2fea-42a1-a7e5-a28d190353a8"/>
    <xsd:element name="properties">
      <xsd:complexType>
        <xsd:sequence>
          <xsd:element name="documentManagement">
            <xsd:complexType>
              <xsd:all>
                <xsd:element ref="ns1:RatedBy" minOccurs="0"/>
                <xsd:element ref="ns1:Ratings" minOccurs="0"/>
                <xsd:element ref="ns1:LikedBy" minOccurs="0"/>
                <xsd:element ref="ns3:Topic" minOccurs="0"/>
                <xsd:element ref="ns4:SharedWithUsers" minOccurs="0"/>
                <xsd:element ref="ns3:Language" minOccurs="0"/>
                <xsd:element ref="ns3:Sub_x002d_Y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atedBy" ma:index="9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0" nillable="true" ma:displayName="User ratings" ma:description="User ratings for the item" ma:hidden="true" ma:internalName="Ratings">
      <xsd:simpleType>
        <xsd:restriction base="dms:Note"/>
      </xsd:simpleType>
    </xsd:element>
    <xsd:element name="LikedBy" ma:index="11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500f77-d66e-4a77-97ae-3ef3c87d791d" elementFormDefault="qualified">
    <xsd:import namespace="http://schemas.microsoft.com/office/2006/documentManagement/types"/>
    <xsd:import namespace="http://schemas.microsoft.com/office/infopath/2007/PartnerControls"/>
    <xsd:element name="Topic" ma:index="12" nillable="true" ma:displayName="Topic" ma:format="Dropdown" ma:internalName="Topic">
      <xsd:simpleType>
        <xsd:restriction base="dms:Choice">
          <xsd:enumeration value="Cloud"/>
          <xsd:enumeration value="Data Governance"/>
          <xsd:enumeration value="Finance - Year-End"/>
          <xsd:enumeration value="Group language training"/>
          <xsd:enumeration value="M365 Teams"/>
          <xsd:enumeration value="Modernization"/>
          <xsd:enumeration value="Office Re-entry Activities"/>
          <xsd:enumeration value="Security"/>
          <xsd:enumeration value="Services"/>
        </xsd:restriction>
      </xsd:simpleType>
    </xsd:element>
    <xsd:element name="Language" ma:index="14" nillable="true" ma:displayName="Language" ma:format="Dropdown" ma:internalName="Language">
      <xsd:simpleType>
        <xsd:restriction base="dms:Choice">
          <xsd:enumeration value="Bilingual"/>
          <xsd:enumeration value="English"/>
          <xsd:enumeration value="French"/>
        </xsd:restriction>
      </xsd:simpleType>
    </xsd:element>
    <xsd:element name="Sub_x002d_Yopic" ma:index="15" nillable="true" ma:displayName="Sub-Topic" ma:format="Dropdown" ma:internalName="Sub_x002d_Yopic">
      <xsd:simpleType>
        <xsd:restriction base="dms:Choice">
          <xsd:enumeration value="Communications"/>
          <xsd:enumeration value="Configuration-Design"/>
          <xsd:enumeration value="Legal Disclaimers"/>
          <xsd:enumeration value="Project Governance"/>
          <xsd:enumeration value="Reference"/>
          <xsd:enumeration value="Requirements"/>
          <xsd:enumeration value="Release Materials"/>
          <xsd:enumeration value="Standard Operating Procedures"/>
          <xsd:enumeration value="Testing Material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f5a92-2fea-42a1-a7e5-a28d19035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.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F3486-474C-4331-B186-612628A06A6D}">
  <ds:schemaRefs>
    <ds:schemaRef ds:uri="01500f77-d66e-4a77-97ae-3ef3c87d791d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elements/1.1/"/>
    <ds:schemaRef ds:uri="http://schemas.microsoft.com/sharepoint/v3"/>
    <ds:schemaRef ds:uri="http://schemas.openxmlformats.org/package/2006/metadata/core-properties"/>
    <ds:schemaRef ds:uri="http://purl.org/dc/dcmitype/"/>
    <ds:schemaRef ds:uri="db2f5a92-2fea-42a1-a7e5-a28d190353a8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E241FCD-DFAD-4493-BB86-85B18962F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1500f77-d66e-4a77-97ae-3ef3c87d791d"/>
    <ds:schemaRef ds:uri="db2f5a92-2fea-42a1-a7e5-a28d19035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D8EAD70-46BB-4546-B1A1-0F8C7EF27B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D74A15-6584-4885-840B-A1A4E640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3502</TotalTime>
  <Pages>8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12852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Wijayawardhana,Dhammika [Ontario]</dc:creator>
  <cp:keywords/>
  <dc:description/>
  <cp:lastModifiedBy>Wijayawardhana,Dhammika [Ontario]</cp:lastModifiedBy>
  <cp:revision>113</cp:revision>
  <dcterms:created xsi:type="dcterms:W3CDTF">2020-08-20T13:07:00Z</dcterms:created>
  <dcterms:modified xsi:type="dcterms:W3CDTF">2020-09-23T13:30:00Z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0x0101004057C1A3D3BABF42AE64A40D513380B7</vt:lpwstr>
  </property>
</Properties>
</file>